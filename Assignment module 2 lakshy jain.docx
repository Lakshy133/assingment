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D0051" w14:textId="6180C0D8" w:rsidR="00681C9C" w:rsidRPr="001049F1" w:rsidRDefault="00681C9C" w:rsidP="00B8432A">
      <w:pPr>
        <w:spacing w:before="38"/>
        <w:rPr>
          <w:rFonts w:asciiTheme="minorHAnsi" w:hAnsiTheme="minorHAnsi"/>
          <w:b/>
          <w:w w:val="90"/>
          <w:sz w:val="28"/>
          <w:szCs w:val="24"/>
        </w:rPr>
      </w:pPr>
      <w:r w:rsidRPr="001049F1">
        <w:rPr>
          <w:rFonts w:asciiTheme="minorHAnsi" w:hAnsiTheme="minorHAnsi"/>
          <w:b/>
          <w:w w:val="90"/>
          <w:sz w:val="28"/>
          <w:szCs w:val="24"/>
        </w:rPr>
        <w:t>LAKSHYJAIN</w:t>
      </w:r>
    </w:p>
    <w:p w14:paraId="0F5321DA" w14:textId="77777777" w:rsidR="00681C9C" w:rsidRPr="001049F1" w:rsidRDefault="00681C9C" w:rsidP="00B8432A">
      <w:pPr>
        <w:spacing w:before="38"/>
        <w:rPr>
          <w:rFonts w:asciiTheme="minorHAnsi" w:hAnsiTheme="minorHAnsi"/>
          <w:b/>
          <w:w w:val="90"/>
          <w:sz w:val="24"/>
        </w:rPr>
      </w:pPr>
    </w:p>
    <w:p w14:paraId="1338ABCC" w14:textId="4BEED477" w:rsidR="00BF3A5E" w:rsidRPr="001049F1" w:rsidRDefault="00BF035A" w:rsidP="00B8432A">
      <w:pPr>
        <w:spacing w:before="38"/>
        <w:rPr>
          <w:rFonts w:asciiTheme="minorHAnsi" w:hAnsiTheme="minorHAnsi"/>
          <w:b/>
          <w:sz w:val="24"/>
        </w:rPr>
      </w:pPr>
      <w:r w:rsidRPr="001049F1">
        <w:rPr>
          <w:rFonts w:asciiTheme="minorHAnsi" w:hAnsiTheme="minorHAnsi"/>
          <w:b/>
          <w:w w:val="90"/>
          <w:sz w:val="24"/>
        </w:rPr>
        <w:t>Assignment</w:t>
      </w:r>
      <w:r w:rsidRPr="001049F1">
        <w:rPr>
          <w:rFonts w:asciiTheme="minorHAnsi" w:hAnsiTheme="minorHAnsi"/>
          <w:b/>
          <w:spacing w:val="8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module</w:t>
      </w:r>
      <w:r w:rsidRPr="001049F1">
        <w:rPr>
          <w:rFonts w:asciiTheme="minorHAnsi" w:hAnsiTheme="minorHAnsi"/>
          <w:b/>
          <w:spacing w:val="3"/>
          <w:w w:val="90"/>
          <w:sz w:val="24"/>
        </w:rPr>
        <w:t xml:space="preserve"> </w:t>
      </w:r>
      <w:proofErr w:type="gramStart"/>
      <w:r w:rsidRPr="001049F1">
        <w:rPr>
          <w:rFonts w:asciiTheme="minorHAnsi" w:hAnsiTheme="minorHAnsi"/>
          <w:b/>
          <w:w w:val="90"/>
          <w:sz w:val="24"/>
        </w:rPr>
        <w:t>2</w:t>
      </w:r>
      <w:r w:rsidRPr="001049F1">
        <w:rPr>
          <w:rFonts w:asciiTheme="minorHAnsi" w:hAnsiTheme="minorHAnsi"/>
          <w:b/>
          <w:spacing w:val="3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:</w:t>
      </w:r>
      <w:proofErr w:type="gramEnd"/>
      <w:r w:rsidRPr="001049F1">
        <w:rPr>
          <w:rFonts w:asciiTheme="minorHAnsi" w:hAnsiTheme="minorHAnsi"/>
          <w:b/>
          <w:spacing w:val="6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Installation</w:t>
      </w:r>
      <w:r w:rsidRPr="001049F1">
        <w:rPr>
          <w:rFonts w:asciiTheme="minorHAnsi" w:hAnsiTheme="minorHAnsi"/>
          <w:b/>
          <w:spacing w:val="7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and</w:t>
      </w:r>
      <w:r w:rsidRPr="001049F1">
        <w:rPr>
          <w:rFonts w:asciiTheme="minorHAnsi" w:hAnsiTheme="minorHAnsi"/>
          <w:b/>
          <w:spacing w:val="6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Maintenance</w:t>
      </w:r>
      <w:r w:rsidRPr="001049F1">
        <w:rPr>
          <w:rFonts w:asciiTheme="minorHAnsi" w:hAnsiTheme="minorHAnsi"/>
          <w:b/>
          <w:spacing w:val="8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of</w:t>
      </w:r>
      <w:r w:rsidRPr="001049F1">
        <w:rPr>
          <w:rFonts w:asciiTheme="minorHAnsi" w:hAnsiTheme="minorHAnsi"/>
          <w:b/>
          <w:spacing w:val="7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Hardware</w:t>
      </w:r>
      <w:r w:rsidRPr="001049F1">
        <w:rPr>
          <w:rFonts w:asciiTheme="minorHAnsi" w:hAnsiTheme="minorHAnsi"/>
          <w:b/>
          <w:spacing w:val="2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and</w:t>
      </w:r>
      <w:r w:rsidRPr="001049F1">
        <w:rPr>
          <w:rFonts w:asciiTheme="minorHAnsi" w:hAnsiTheme="minorHAnsi"/>
          <w:b/>
          <w:spacing w:val="6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Its</w:t>
      </w:r>
    </w:p>
    <w:p w14:paraId="1594F584" w14:textId="77777777" w:rsidR="00B8432A" w:rsidRPr="001049F1" w:rsidRDefault="00B8432A" w:rsidP="00B8432A">
      <w:pPr>
        <w:spacing w:before="38"/>
        <w:rPr>
          <w:rFonts w:asciiTheme="minorHAnsi" w:hAnsiTheme="minorHAnsi"/>
          <w:b/>
          <w:sz w:val="24"/>
        </w:rPr>
      </w:pPr>
    </w:p>
    <w:p w14:paraId="2C813582" w14:textId="2001B8A0" w:rsidR="002062C5" w:rsidRPr="001049F1" w:rsidRDefault="005C5971" w:rsidP="005C5971">
      <w:pPr>
        <w:spacing w:before="37"/>
        <w:rPr>
          <w:rFonts w:asciiTheme="minorHAnsi" w:hAnsiTheme="minorHAnsi"/>
          <w:b/>
          <w:w w:val="90"/>
          <w:sz w:val="24"/>
        </w:rPr>
      </w:pPr>
      <w:r w:rsidRPr="001049F1">
        <w:rPr>
          <w:rFonts w:asciiTheme="minorHAnsi" w:hAnsiTheme="minorHAnsi"/>
          <w:b/>
          <w:w w:val="90"/>
          <w:sz w:val="24"/>
        </w:rPr>
        <w:t>Section</w:t>
      </w:r>
      <w:r w:rsidRPr="001049F1">
        <w:rPr>
          <w:rFonts w:asciiTheme="minorHAnsi" w:hAnsiTheme="minorHAnsi"/>
          <w:b/>
          <w:spacing w:val="-10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1:</w:t>
      </w:r>
      <w:r w:rsidRPr="001049F1">
        <w:rPr>
          <w:rFonts w:asciiTheme="minorHAnsi" w:hAnsiTheme="minorHAnsi"/>
          <w:b/>
          <w:spacing w:val="-6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Multiple</w:t>
      </w:r>
      <w:r w:rsidRPr="001049F1">
        <w:rPr>
          <w:rFonts w:asciiTheme="minorHAnsi" w:hAnsiTheme="minorHAnsi"/>
          <w:b/>
          <w:spacing w:val="-10"/>
          <w:w w:val="90"/>
          <w:sz w:val="24"/>
        </w:rPr>
        <w:t xml:space="preserve"> </w:t>
      </w:r>
      <w:r w:rsidRPr="001049F1">
        <w:rPr>
          <w:rFonts w:asciiTheme="minorHAnsi" w:hAnsiTheme="minorHAnsi"/>
          <w:b/>
          <w:w w:val="90"/>
          <w:sz w:val="24"/>
        </w:rPr>
        <w:t>Choice</w:t>
      </w:r>
    </w:p>
    <w:p w14:paraId="7CBFE491" w14:textId="77777777" w:rsidR="001049F1" w:rsidRDefault="00751660" w:rsidP="001049F1">
      <w:pPr>
        <w:pStyle w:val="ListParagraph"/>
        <w:numPr>
          <w:ilvl w:val="0"/>
          <w:numId w:val="12"/>
        </w:numPr>
        <w:tabs>
          <w:tab w:val="left" w:pos="1880"/>
          <w:tab w:val="left" w:pos="1881"/>
        </w:tabs>
        <w:spacing w:line="232" w:lineRule="auto"/>
        <w:ind w:right="591"/>
        <w:rPr>
          <w:rFonts w:asciiTheme="minorHAnsi" w:hAnsiTheme="minorHAnsi"/>
          <w:b/>
          <w:bCs/>
          <w:sz w:val="24"/>
        </w:rPr>
      </w:pPr>
      <w:r w:rsidRPr="001049F1">
        <w:rPr>
          <w:rFonts w:asciiTheme="minorHAnsi" w:hAnsiTheme="minorHAnsi"/>
          <w:b/>
          <w:bCs/>
          <w:sz w:val="24"/>
        </w:rPr>
        <w:t>Which</w:t>
      </w:r>
      <w:r w:rsidRPr="001049F1">
        <w:rPr>
          <w:rFonts w:asciiTheme="minorHAnsi" w:hAnsiTheme="minorHAnsi"/>
          <w:b/>
          <w:bCs/>
          <w:spacing w:val="-10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of</w:t>
      </w:r>
      <w:r w:rsidRPr="001049F1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the</w:t>
      </w:r>
      <w:r w:rsidRPr="001049F1">
        <w:rPr>
          <w:rFonts w:asciiTheme="minorHAnsi" w:hAnsiTheme="minorHAnsi"/>
          <w:b/>
          <w:bCs/>
          <w:spacing w:val="-7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following</w:t>
      </w:r>
      <w:r w:rsidRPr="001049F1">
        <w:rPr>
          <w:rFonts w:asciiTheme="minorHAnsi" w:hAnsiTheme="minorHAnsi"/>
          <w:b/>
          <w:bCs/>
          <w:spacing w:val="-10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precautions</w:t>
      </w:r>
      <w:r w:rsidRPr="001049F1">
        <w:rPr>
          <w:rFonts w:asciiTheme="minorHAnsi" w:hAnsiTheme="minorHAnsi"/>
          <w:b/>
          <w:bCs/>
          <w:spacing w:val="-9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should</w:t>
      </w:r>
      <w:r w:rsidRPr="001049F1">
        <w:rPr>
          <w:rFonts w:asciiTheme="minorHAnsi" w:hAnsiTheme="minorHAnsi"/>
          <w:b/>
          <w:bCs/>
          <w:spacing w:val="-7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be</w:t>
      </w:r>
      <w:r w:rsidRPr="001049F1">
        <w:rPr>
          <w:rFonts w:asciiTheme="minorHAnsi" w:hAnsiTheme="minorHAnsi"/>
          <w:b/>
          <w:bCs/>
          <w:spacing w:val="-6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taken</w:t>
      </w:r>
      <w:r w:rsidRPr="001049F1">
        <w:rPr>
          <w:rFonts w:asciiTheme="minorHAnsi" w:hAnsiTheme="minorHAnsi"/>
          <w:b/>
          <w:bCs/>
          <w:spacing w:val="-9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before</w:t>
      </w:r>
      <w:r w:rsidRPr="001049F1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working</w:t>
      </w:r>
      <w:r w:rsidRPr="001049F1">
        <w:rPr>
          <w:rFonts w:asciiTheme="minorHAnsi" w:hAnsiTheme="minorHAnsi"/>
          <w:b/>
          <w:bCs/>
          <w:spacing w:val="-10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on</w:t>
      </w:r>
      <w:r w:rsidRPr="001049F1">
        <w:rPr>
          <w:rFonts w:asciiTheme="minorHAnsi" w:hAnsiTheme="minorHAnsi"/>
          <w:b/>
          <w:bCs/>
          <w:spacing w:val="-61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computer</w:t>
      </w:r>
      <w:r w:rsidRPr="001049F1">
        <w:rPr>
          <w:rFonts w:asciiTheme="minorHAnsi" w:hAnsiTheme="minorHAnsi"/>
          <w:b/>
          <w:bCs/>
          <w:spacing w:val="-6"/>
          <w:sz w:val="24"/>
        </w:rPr>
        <w:t xml:space="preserve"> </w:t>
      </w:r>
      <w:r w:rsidRPr="001049F1">
        <w:rPr>
          <w:rFonts w:asciiTheme="minorHAnsi" w:hAnsiTheme="minorHAnsi"/>
          <w:b/>
          <w:bCs/>
          <w:sz w:val="24"/>
        </w:rPr>
        <w:t>hardware</w:t>
      </w:r>
      <w:r w:rsidR="001049F1" w:rsidRPr="001049F1">
        <w:rPr>
          <w:rFonts w:asciiTheme="minorHAnsi" w:hAnsiTheme="minorHAnsi"/>
          <w:b/>
          <w:bCs/>
          <w:sz w:val="24"/>
        </w:rPr>
        <w:t>?</w:t>
      </w:r>
    </w:p>
    <w:p w14:paraId="0F744F3A" w14:textId="10B14C11" w:rsidR="001049F1" w:rsidRPr="001049F1" w:rsidRDefault="00573765" w:rsidP="001049F1">
      <w:pPr>
        <w:tabs>
          <w:tab w:val="left" w:pos="1880"/>
          <w:tab w:val="left" w:pos="1881"/>
        </w:tabs>
        <w:spacing w:line="232" w:lineRule="auto"/>
        <w:ind w:left="360" w:right="591"/>
        <w:rPr>
          <w:rFonts w:asciiTheme="minorHAnsi" w:hAnsiTheme="minorHAnsi"/>
          <w:b/>
          <w:bCs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Ans:</w:t>
      </w:r>
      <w:r w:rsidR="00BA069D" w:rsidRPr="001049F1">
        <w:rPr>
          <w:rFonts w:asciiTheme="minorHAnsi" w:hAnsiTheme="minorHAnsi"/>
          <w:color w:val="00B050"/>
          <w:w w:val="9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Wear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an</w:t>
      </w:r>
      <w:r w:rsidR="009B3D03" w:rsidRPr="001049F1">
        <w:rPr>
          <w:rFonts w:asciiTheme="minorHAnsi" w:hAnsiTheme="minorHAnsi"/>
          <w:color w:val="00B050"/>
          <w:spacing w:val="-8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anti-static</w:t>
      </w:r>
      <w:r w:rsidR="009B3D03" w:rsidRPr="001049F1">
        <w:rPr>
          <w:rFonts w:asciiTheme="minorHAnsi" w:hAnsiTheme="minorHAnsi"/>
          <w:color w:val="00B050"/>
          <w:spacing w:val="-7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wrist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strap</w:t>
      </w:r>
      <w:r w:rsidR="009B3D03" w:rsidRPr="001049F1">
        <w:rPr>
          <w:rFonts w:asciiTheme="minorHAnsi" w:hAnsiTheme="minorHAnsi"/>
          <w:color w:val="00B050"/>
          <w:spacing w:val="-4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to</w:t>
      </w:r>
      <w:r w:rsidR="009B3D03" w:rsidRPr="001049F1">
        <w:rPr>
          <w:rFonts w:asciiTheme="minorHAnsi" w:hAnsiTheme="minorHAnsi"/>
          <w:color w:val="00B050"/>
          <w:spacing w:val="-7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prevent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damage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from</w:t>
      </w:r>
      <w:r w:rsidR="009B3D03" w:rsidRPr="001049F1">
        <w:rPr>
          <w:rFonts w:asciiTheme="minorHAnsi" w:hAnsiTheme="minorHAnsi"/>
          <w:color w:val="00B050"/>
          <w:spacing w:val="-5"/>
          <w:sz w:val="24"/>
        </w:rPr>
        <w:t xml:space="preserve"> </w:t>
      </w:r>
      <w:r w:rsidR="009B3D03" w:rsidRPr="001049F1">
        <w:rPr>
          <w:rFonts w:asciiTheme="minorHAnsi" w:hAnsiTheme="minorHAnsi"/>
          <w:color w:val="00B050"/>
          <w:sz w:val="24"/>
        </w:rPr>
        <w:t>electrostati</w:t>
      </w:r>
      <w:r w:rsidR="001049F1" w:rsidRPr="001049F1">
        <w:rPr>
          <w:rFonts w:asciiTheme="minorHAnsi" w:hAnsiTheme="minorHAnsi"/>
          <w:color w:val="00B050"/>
          <w:sz w:val="24"/>
        </w:rPr>
        <w:t>c</w:t>
      </w:r>
    </w:p>
    <w:p w14:paraId="19566AED" w14:textId="77777777" w:rsidR="001049F1" w:rsidRPr="001049F1" w:rsidRDefault="001049F1" w:rsidP="001049F1">
      <w:pPr>
        <w:pStyle w:val="ListParagraph"/>
        <w:numPr>
          <w:ilvl w:val="0"/>
          <w:numId w:val="12"/>
        </w:numPr>
        <w:tabs>
          <w:tab w:val="left" w:pos="2160"/>
        </w:tabs>
        <w:spacing w:before="5" w:line="232" w:lineRule="auto"/>
        <w:ind w:right="537"/>
        <w:rPr>
          <w:rFonts w:asciiTheme="minorHAnsi" w:hAnsiTheme="minorHAnsi"/>
          <w:b/>
          <w:bCs/>
          <w:color w:val="00B050"/>
          <w:spacing w:val="-61"/>
          <w:sz w:val="24"/>
        </w:rPr>
      </w:pPr>
      <w:r w:rsidRPr="001049F1">
        <w:rPr>
          <w:rFonts w:asciiTheme="minorHAnsi" w:hAnsiTheme="minorHAnsi"/>
          <w:b/>
          <w:bCs/>
          <w:w w:val="95"/>
          <w:sz w:val="24"/>
        </w:rPr>
        <w:t>What</w:t>
      </w:r>
      <w:r w:rsidRPr="001049F1">
        <w:rPr>
          <w:rFonts w:asciiTheme="minorHAnsi" w:hAnsiTheme="minorHAnsi"/>
          <w:b/>
          <w:bCs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is</w:t>
      </w:r>
      <w:r w:rsidRPr="001049F1">
        <w:rPr>
          <w:rFonts w:asciiTheme="minorHAnsi" w:hAnsiTheme="minorHAnsi"/>
          <w:b/>
          <w:bCs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the</w:t>
      </w:r>
      <w:r w:rsidRPr="001049F1">
        <w:rPr>
          <w:rFonts w:asciiTheme="minorHAnsi" w:hAnsiTheme="minorHAnsi"/>
          <w:b/>
          <w:bCs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purpose</w:t>
      </w:r>
      <w:r w:rsidRPr="001049F1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of</w:t>
      </w:r>
      <w:r w:rsidRPr="001049F1">
        <w:rPr>
          <w:rFonts w:asciiTheme="minorHAnsi" w:hAnsiTheme="minorHAnsi"/>
          <w:b/>
          <w:bCs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thermal</w:t>
      </w:r>
      <w:r w:rsidRPr="001049F1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paste</w:t>
      </w:r>
      <w:r w:rsidRPr="001049F1">
        <w:rPr>
          <w:rFonts w:asciiTheme="minorHAnsi" w:hAnsiTheme="minorHAnsi"/>
          <w:b/>
          <w:bCs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during</w:t>
      </w:r>
      <w:r w:rsidRPr="001049F1">
        <w:rPr>
          <w:rFonts w:asciiTheme="minorHAnsi" w:hAnsiTheme="minorHAnsi"/>
          <w:b/>
          <w:bCs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CPU</w:t>
      </w:r>
      <w:r w:rsidRPr="001049F1">
        <w:rPr>
          <w:rFonts w:asciiTheme="minorHAnsi" w:hAnsiTheme="minorHAnsi"/>
          <w:b/>
          <w:bCs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b/>
          <w:bCs/>
          <w:w w:val="95"/>
          <w:sz w:val="24"/>
        </w:rPr>
        <w:t>installation?</w:t>
      </w:r>
      <w:r w:rsidRPr="001049F1">
        <w:rPr>
          <w:rFonts w:asciiTheme="minorHAnsi" w:hAnsiTheme="minorHAnsi"/>
          <w:b/>
          <w:bCs/>
          <w:color w:val="00B050"/>
          <w:sz w:val="24"/>
        </w:rPr>
        <w:t xml:space="preserve"> </w:t>
      </w:r>
      <w:r w:rsidR="00103B31" w:rsidRPr="001049F1">
        <w:rPr>
          <w:rFonts w:asciiTheme="minorHAnsi" w:hAnsiTheme="minorHAnsi"/>
          <w:sz w:val="23"/>
        </w:rPr>
        <w:t xml:space="preserve"> </w:t>
      </w:r>
    </w:p>
    <w:p w14:paraId="0E2E2956" w14:textId="7A25DB2E" w:rsidR="0056723B" w:rsidRPr="001049F1" w:rsidRDefault="009E4949" w:rsidP="001049F1">
      <w:pPr>
        <w:tabs>
          <w:tab w:val="left" w:pos="2160"/>
        </w:tabs>
        <w:spacing w:before="5" w:line="232" w:lineRule="auto"/>
        <w:ind w:left="360" w:right="537"/>
        <w:rPr>
          <w:rFonts w:asciiTheme="minorHAnsi" w:hAnsiTheme="minorHAnsi"/>
          <w:b/>
          <w:bCs/>
          <w:color w:val="00B050"/>
          <w:spacing w:val="-61"/>
          <w:sz w:val="24"/>
        </w:rPr>
      </w:pPr>
      <w:r w:rsidRPr="001049F1">
        <w:rPr>
          <w:rFonts w:asciiTheme="minorHAnsi" w:hAnsiTheme="minorHAnsi"/>
          <w:color w:val="00B050"/>
          <w:sz w:val="23"/>
        </w:rPr>
        <w:t>Ans</w:t>
      </w:r>
      <w:ins w:id="0" w:author="Microsoft Word" w:date="2024-10-20T16:48:00Z" w16du:dateUtc="2024-10-20T11:18:00Z">
        <w:r w:rsidR="00405F48" w:rsidRPr="001049F1">
          <w:rPr>
            <w:rFonts w:asciiTheme="minorHAnsi" w:hAnsiTheme="minorHAnsi"/>
            <w:color w:val="00B050"/>
            <w:sz w:val="23"/>
          </w:rPr>
          <w:t>:</w:t>
        </w:r>
      </w:ins>
      <w:r w:rsidR="0056723B" w:rsidRPr="001049F1">
        <w:rPr>
          <w:rFonts w:asciiTheme="minorHAnsi" w:hAnsiTheme="minorHAnsi"/>
          <w:color w:val="00B050"/>
          <w:w w:val="95"/>
          <w:sz w:val="24"/>
        </w:rPr>
        <w:t xml:space="preserve"> To</w:t>
      </w:r>
      <w:r w:rsidR="0056723B" w:rsidRPr="001049F1">
        <w:rPr>
          <w:rFonts w:asciiTheme="minorHAnsi" w:hAnsiTheme="minorHAnsi"/>
          <w:color w:val="00B050"/>
          <w:spacing w:val="14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improve</w:t>
      </w:r>
      <w:r w:rsidR="0056723B" w:rsidRPr="001049F1">
        <w:rPr>
          <w:rFonts w:asciiTheme="minorHAnsi" w:hAnsiTheme="minorHAnsi"/>
          <w:color w:val="00B050"/>
          <w:spacing w:val="16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thermal</w:t>
      </w:r>
      <w:r w:rsidR="0056723B" w:rsidRPr="001049F1">
        <w:rPr>
          <w:rFonts w:asciiTheme="minorHAnsi" w:hAnsiTheme="minorHAnsi"/>
          <w:color w:val="00B050"/>
          <w:spacing w:val="16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conductivity</w:t>
      </w:r>
      <w:r w:rsidR="0056723B" w:rsidRPr="001049F1">
        <w:rPr>
          <w:rFonts w:asciiTheme="minorHAnsi" w:hAnsiTheme="minorHAnsi"/>
          <w:color w:val="00B050"/>
          <w:spacing w:val="15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between</w:t>
      </w:r>
      <w:r w:rsidR="0056723B" w:rsidRPr="001049F1">
        <w:rPr>
          <w:rFonts w:asciiTheme="minorHAnsi" w:hAnsiTheme="minorHAnsi"/>
          <w:color w:val="00B050"/>
          <w:spacing w:val="14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the</w:t>
      </w:r>
      <w:r w:rsidR="0056723B" w:rsidRPr="001049F1">
        <w:rPr>
          <w:rFonts w:asciiTheme="minorHAnsi" w:hAnsiTheme="minorHAnsi"/>
          <w:color w:val="00B050"/>
          <w:spacing w:val="9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CPU</w:t>
      </w:r>
      <w:r w:rsidR="0056723B" w:rsidRPr="001049F1">
        <w:rPr>
          <w:rFonts w:asciiTheme="minorHAnsi" w:hAnsiTheme="minorHAnsi"/>
          <w:color w:val="00B050"/>
          <w:spacing w:val="12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and</w:t>
      </w:r>
      <w:r w:rsidR="0056723B" w:rsidRPr="001049F1">
        <w:rPr>
          <w:rFonts w:asciiTheme="minorHAnsi" w:hAnsiTheme="minorHAnsi"/>
          <w:color w:val="00B050"/>
          <w:spacing w:val="15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the</w:t>
      </w:r>
      <w:r w:rsidR="0056723B" w:rsidRPr="001049F1">
        <w:rPr>
          <w:rFonts w:asciiTheme="minorHAnsi" w:hAnsiTheme="minorHAnsi"/>
          <w:color w:val="00B050"/>
          <w:spacing w:val="23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heat</w:t>
      </w:r>
      <w:r w:rsidR="0056723B" w:rsidRPr="001049F1">
        <w:rPr>
          <w:rFonts w:asciiTheme="minorHAnsi" w:hAnsiTheme="minorHAnsi"/>
          <w:color w:val="00B050"/>
          <w:spacing w:val="17"/>
          <w:w w:val="95"/>
          <w:sz w:val="24"/>
        </w:rPr>
        <w:t xml:space="preserve"> </w:t>
      </w:r>
      <w:r w:rsidR="0056723B" w:rsidRPr="001049F1">
        <w:rPr>
          <w:rFonts w:asciiTheme="minorHAnsi" w:hAnsiTheme="minorHAnsi"/>
          <w:color w:val="00B050"/>
          <w:w w:val="95"/>
          <w:sz w:val="24"/>
        </w:rPr>
        <w:t>sink</w:t>
      </w:r>
      <w:r w:rsidR="00AB78F9" w:rsidRPr="001049F1">
        <w:rPr>
          <w:rFonts w:asciiTheme="minorHAnsi" w:hAnsiTheme="minorHAnsi"/>
          <w:color w:val="00B050"/>
          <w:w w:val="95"/>
          <w:sz w:val="24"/>
        </w:rPr>
        <w:t>.</w:t>
      </w:r>
    </w:p>
    <w:p w14:paraId="4033C955" w14:textId="77777777" w:rsidR="00E6221B" w:rsidRDefault="00011CC2" w:rsidP="00E6221B">
      <w:pPr>
        <w:pStyle w:val="BodyText"/>
        <w:numPr>
          <w:ilvl w:val="0"/>
          <w:numId w:val="12"/>
        </w:numPr>
        <w:spacing w:before="3"/>
        <w:rPr>
          <w:rFonts w:asciiTheme="minorHAnsi" w:hAnsiTheme="minorHAnsi"/>
          <w:b/>
          <w:bCs/>
          <w:sz w:val="23"/>
        </w:rPr>
      </w:pPr>
      <w:r w:rsidRPr="00E6221B">
        <w:rPr>
          <w:rFonts w:asciiTheme="minorHAnsi" w:hAnsiTheme="minorHAnsi"/>
          <w:b/>
          <w:bCs/>
        </w:rPr>
        <w:t>Which</w:t>
      </w:r>
      <w:r w:rsidRPr="00E6221B">
        <w:rPr>
          <w:rFonts w:asciiTheme="minorHAnsi" w:hAnsiTheme="minorHAnsi"/>
          <w:b/>
          <w:bCs/>
          <w:spacing w:val="-11"/>
        </w:rPr>
        <w:t xml:space="preserve"> </w:t>
      </w:r>
      <w:r w:rsidRPr="00E6221B">
        <w:rPr>
          <w:rFonts w:asciiTheme="minorHAnsi" w:hAnsiTheme="minorHAnsi"/>
          <w:b/>
          <w:bCs/>
        </w:rPr>
        <w:t>tool</w:t>
      </w:r>
      <w:r w:rsidRPr="00E6221B">
        <w:rPr>
          <w:rFonts w:asciiTheme="minorHAnsi" w:hAnsiTheme="minorHAnsi"/>
          <w:b/>
          <w:bCs/>
          <w:spacing w:val="-9"/>
        </w:rPr>
        <w:t xml:space="preserve"> </w:t>
      </w:r>
      <w:r w:rsidRPr="00E6221B">
        <w:rPr>
          <w:rFonts w:asciiTheme="minorHAnsi" w:hAnsiTheme="minorHAnsi"/>
          <w:b/>
          <w:bCs/>
        </w:rPr>
        <w:t>is</w:t>
      </w:r>
      <w:r w:rsidRPr="00E6221B">
        <w:rPr>
          <w:rFonts w:asciiTheme="minorHAnsi" w:hAnsiTheme="minorHAnsi"/>
          <w:b/>
          <w:bCs/>
          <w:spacing w:val="-4"/>
        </w:rPr>
        <w:t xml:space="preserve"> </w:t>
      </w:r>
      <w:r w:rsidRPr="00E6221B">
        <w:rPr>
          <w:rFonts w:asciiTheme="minorHAnsi" w:hAnsiTheme="minorHAnsi"/>
          <w:b/>
          <w:bCs/>
        </w:rPr>
        <w:t>used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to</w:t>
      </w:r>
      <w:r w:rsidRPr="00E6221B">
        <w:rPr>
          <w:rFonts w:asciiTheme="minorHAnsi" w:hAnsiTheme="minorHAnsi"/>
          <w:b/>
          <w:bCs/>
          <w:spacing w:val="-9"/>
        </w:rPr>
        <w:t xml:space="preserve"> </w:t>
      </w:r>
      <w:r w:rsidRPr="00E6221B">
        <w:rPr>
          <w:rFonts w:asciiTheme="minorHAnsi" w:hAnsiTheme="minorHAnsi"/>
          <w:b/>
          <w:bCs/>
        </w:rPr>
        <w:t>measure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the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output</w:t>
      </w:r>
      <w:r w:rsidRPr="00E6221B">
        <w:rPr>
          <w:rFonts w:asciiTheme="minorHAnsi" w:hAnsiTheme="minorHAnsi"/>
          <w:b/>
          <w:bCs/>
          <w:spacing w:val="-8"/>
        </w:rPr>
        <w:t xml:space="preserve"> </w:t>
      </w:r>
      <w:r w:rsidRPr="00E6221B">
        <w:rPr>
          <w:rFonts w:asciiTheme="minorHAnsi" w:hAnsiTheme="minorHAnsi"/>
          <w:b/>
          <w:bCs/>
        </w:rPr>
        <w:t>voltage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of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a</w:t>
      </w:r>
      <w:r w:rsidRPr="00E6221B">
        <w:rPr>
          <w:rFonts w:asciiTheme="minorHAnsi" w:hAnsiTheme="minorHAnsi"/>
          <w:b/>
          <w:bCs/>
          <w:spacing w:val="-9"/>
        </w:rPr>
        <w:t xml:space="preserve"> </w:t>
      </w:r>
      <w:r w:rsidRPr="00E6221B">
        <w:rPr>
          <w:rFonts w:asciiTheme="minorHAnsi" w:hAnsiTheme="minorHAnsi"/>
          <w:b/>
          <w:bCs/>
        </w:rPr>
        <w:t>power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supply</w:t>
      </w:r>
      <w:r w:rsidRPr="00E6221B">
        <w:rPr>
          <w:rFonts w:asciiTheme="minorHAnsi" w:hAnsiTheme="minorHAnsi"/>
          <w:b/>
          <w:bCs/>
          <w:spacing w:val="-61"/>
        </w:rPr>
        <w:t xml:space="preserve"> </w:t>
      </w:r>
      <w:r w:rsidRPr="00E6221B">
        <w:rPr>
          <w:rFonts w:asciiTheme="minorHAnsi" w:hAnsiTheme="minorHAnsi"/>
          <w:b/>
          <w:bCs/>
        </w:rPr>
        <w:t>unit</w:t>
      </w:r>
      <w:r w:rsidRPr="00E6221B">
        <w:rPr>
          <w:rFonts w:asciiTheme="minorHAnsi" w:hAnsiTheme="minorHAnsi"/>
          <w:b/>
          <w:bCs/>
          <w:spacing w:val="-7"/>
        </w:rPr>
        <w:t xml:space="preserve"> </w:t>
      </w:r>
      <w:r w:rsidRPr="00E6221B">
        <w:rPr>
          <w:rFonts w:asciiTheme="minorHAnsi" w:hAnsiTheme="minorHAnsi"/>
          <w:b/>
          <w:bCs/>
        </w:rPr>
        <w:t>(PSU)?</w:t>
      </w:r>
    </w:p>
    <w:p w14:paraId="499BF739" w14:textId="71C225DF" w:rsidR="00D2508C" w:rsidRPr="00E6221B" w:rsidRDefault="00D2789E" w:rsidP="00E6221B">
      <w:pPr>
        <w:pStyle w:val="BodyText"/>
        <w:spacing w:before="3"/>
        <w:ind w:left="360"/>
        <w:rPr>
          <w:rFonts w:asciiTheme="minorHAnsi" w:hAnsiTheme="minorHAnsi"/>
          <w:b/>
          <w:bCs/>
          <w:sz w:val="23"/>
        </w:rPr>
      </w:pPr>
      <w:r w:rsidRPr="00E6221B">
        <w:rPr>
          <w:rFonts w:asciiTheme="minorHAnsi" w:hAnsiTheme="minorHAnsi"/>
          <w:sz w:val="23"/>
        </w:rPr>
        <w:t xml:space="preserve"> </w:t>
      </w:r>
      <w:r w:rsidRPr="00E6221B">
        <w:rPr>
          <w:rFonts w:asciiTheme="minorHAnsi" w:hAnsiTheme="minorHAnsi"/>
          <w:color w:val="00B050"/>
          <w:sz w:val="23"/>
        </w:rPr>
        <w:t>Ans:</w:t>
      </w:r>
      <w:r w:rsidR="0077511C" w:rsidRPr="00E6221B">
        <w:rPr>
          <w:rFonts w:asciiTheme="minorHAnsi" w:hAnsiTheme="minorHAnsi"/>
          <w:color w:val="00B050"/>
          <w:sz w:val="23"/>
        </w:rPr>
        <w:t xml:space="preserve"> </w:t>
      </w:r>
      <w:r w:rsidR="00D628A3" w:rsidRPr="00E6221B">
        <w:rPr>
          <w:rFonts w:asciiTheme="minorHAnsi" w:hAnsiTheme="minorHAnsi"/>
          <w:color w:val="00B050"/>
          <w:sz w:val="23"/>
        </w:rPr>
        <w:t>m</w:t>
      </w:r>
      <w:r w:rsidR="00D2508C" w:rsidRPr="00E6221B">
        <w:rPr>
          <w:rFonts w:asciiTheme="minorHAnsi" w:hAnsiTheme="minorHAnsi"/>
          <w:color w:val="00B050"/>
          <w:sz w:val="23"/>
        </w:rPr>
        <w:t>ultimeter</w:t>
      </w:r>
      <w:r w:rsidR="00AB78F9" w:rsidRPr="00E6221B">
        <w:rPr>
          <w:rFonts w:asciiTheme="minorHAnsi" w:hAnsiTheme="minorHAnsi"/>
          <w:color w:val="00B050"/>
          <w:sz w:val="23"/>
        </w:rPr>
        <w:t>.</w:t>
      </w:r>
    </w:p>
    <w:p w14:paraId="0356C4B9" w14:textId="066A0D61" w:rsidR="00011CC2" w:rsidRDefault="00011CC2" w:rsidP="00E6221B">
      <w:pPr>
        <w:pStyle w:val="ListParagraph"/>
        <w:numPr>
          <w:ilvl w:val="0"/>
          <w:numId w:val="12"/>
        </w:numPr>
        <w:tabs>
          <w:tab w:val="left" w:pos="1881"/>
        </w:tabs>
        <w:spacing w:line="232" w:lineRule="auto"/>
        <w:ind w:right="522"/>
        <w:rPr>
          <w:rFonts w:asciiTheme="minorHAnsi" w:hAnsiTheme="minorHAnsi"/>
          <w:b/>
          <w:bCs/>
          <w:sz w:val="24"/>
        </w:rPr>
      </w:pPr>
      <w:r w:rsidRPr="00E6221B">
        <w:rPr>
          <w:rFonts w:asciiTheme="minorHAnsi" w:hAnsiTheme="minorHAnsi"/>
          <w:b/>
          <w:bCs/>
          <w:w w:val="95"/>
          <w:sz w:val="24"/>
        </w:rPr>
        <w:t>Which</w:t>
      </w:r>
      <w:r w:rsidRPr="00E6221B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component</w:t>
      </w:r>
      <w:r w:rsidRPr="00E6221B">
        <w:rPr>
          <w:rFonts w:asciiTheme="minorHAnsi" w:hAnsiTheme="minorHAnsi"/>
          <w:b/>
          <w:bCs/>
          <w:spacing w:val="12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is</w:t>
      </w:r>
      <w:r w:rsidRPr="00E6221B">
        <w:rPr>
          <w:rFonts w:asciiTheme="minorHAnsi" w:hAnsiTheme="minorHAnsi"/>
          <w:b/>
          <w:bCs/>
          <w:spacing w:val="18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responsible</w:t>
      </w:r>
      <w:r w:rsidRPr="00E6221B">
        <w:rPr>
          <w:rFonts w:asciiTheme="minorHAnsi" w:hAnsiTheme="minorHAnsi"/>
          <w:b/>
          <w:bCs/>
          <w:spacing w:val="12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for</w:t>
      </w:r>
      <w:r w:rsidRPr="00E6221B">
        <w:rPr>
          <w:rFonts w:asciiTheme="minorHAnsi" w:hAnsiTheme="minorHAnsi"/>
          <w:b/>
          <w:bCs/>
          <w:spacing w:val="13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storing</w:t>
      </w:r>
      <w:r w:rsidRPr="00E6221B">
        <w:rPr>
          <w:rFonts w:asciiTheme="minorHAnsi" w:hAnsiTheme="minorHAnsi"/>
          <w:b/>
          <w:bCs/>
          <w:spacing w:val="9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BIOS</w:t>
      </w:r>
      <w:r w:rsidRPr="00E6221B">
        <w:rPr>
          <w:rFonts w:asciiTheme="minorHAnsi" w:hAnsiTheme="minorHAnsi"/>
          <w:b/>
          <w:bCs/>
          <w:spacing w:val="14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settings,</w:t>
      </w:r>
      <w:r w:rsidRPr="00E6221B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such</w:t>
      </w:r>
      <w:r w:rsidRPr="00E6221B">
        <w:rPr>
          <w:rFonts w:asciiTheme="minorHAnsi" w:hAnsiTheme="minorHAnsi"/>
          <w:b/>
          <w:bCs/>
          <w:spacing w:val="10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as</w:t>
      </w:r>
      <w:r w:rsidRPr="00E6221B">
        <w:rPr>
          <w:rFonts w:asciiTheme="minorHAnsi" w:hAnsiTheme="minorHAnsi"/>
          <w:b/>
          <w:bCs/>
          <w:spacing w:val="12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w w:val="95"/>
          <w:sz w:val="24"/>
        </w:rPr>
        <w:t>date</w:t>
      </w:r>
      <w:r w:rsidRPr="00E6221B">
        <w:rPr>
          <w:rFonts w:asciiTheme="minorHAnsi" w:hAnsiTheme="minorHAnsi"/>
          <w:b/>
          <w:bCs/>
          <w:spacing w:val="-57"/>
          <w:w w:val="95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and</w:t>
      </w:r>
      <w:r w:rsidRPr="00E6221B">
        <w:rPr>
          <w:rFonts w:asciiTheme="minorHAnsi" w:hAnsiTheme="minorHAnsi"/>
          <w:b/>
          <w:bCs/>
          <w:spacing w:val="-7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time,</w:t>
      </w:r>
      <w:r w:rsidRPr="00E6221B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even</w:t>
      </w:r>
      <w:r w:rsidRPr="00E6221B">
        <w:rPr>
          <w:rFonts w:asciiTheme="minorHAnsi" w:hAnsiTheme="minorHAnsi"/>
          <w:b/>
          <w:bCs/>
          <w:spacing w:val="-9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when</w:t>
      </w:r>
      <w:r w:rsidRPr="00E6221B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the</w:t>
      </w:r>
      <w:r w:rsidRPr="00E6221B">
        <w:rPr>
          <w:rFonts w:asciiTheme="minorHAnsi" w:hAnsiTheme="minorHAnsi"/>
          <w:b/>
          <w:bCs/>
          <w:spacing w:val="-6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computer</w:t>
      </w:r>
      <w:r w:rsidRPr="00E6221B">
        <w:rPr>
          <w:rFonts w:asciiTheme="minorHAnsi" w:hAnsiTheme="minorHAnsi"/>
          <w:b/>
          <w:bCs/>
          <w:spacing w:val="-5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is</w:t>
      </w:r>
      <w:r w:rsidRPr="00E6221B">
        <w:rPr>
          <w:rFonts w:asciiTheme="minorHAnsi" w:hAnsiTheme="minorHAnsi"/>
          <w:b/>
          <w:bCs/>
          <w:spacing w:val="-8"/>
          <w:sz w:val="24"/>
        </w:rPr>
        <w:t xml:space="preserve"> </w:t>
      </w:r>
      <w:r w:rsidRPr="00E6221B">
        <w:rPr>
          <w:rFonts w:asciiTheme="minorHAnsi" w:hAnsiTheme="minorHAnsi"/>
          <w:b/>
          <w:bCs/>
          <w:sz w:val="24"/>
        </w:rPr>
        <w:t>powered</w:t>
      </w:r>
      <w:r w:rsidRPr="00E6221B">
        <w:rPr>
          <w:rFonts w:asciiTheme="minorHAnsi" w:hAnsiTheme="minorHAnsi"/>
          <w:b/>
          <w:bCs/>
          <w:spacing w:val="-1"/>
          <w:sz w:val="24"/>
        </w:rPr>
        <w:t xml:space="preserve"> </w:t>
      </w:r>
      <w:proofErr w:type="gramStart"/>
      <w:r w:rsidRPr="00E6221B">
        <w:rPr>
          <w:rFonts w:asciiTheme="minorHAnsi" w:hAnsiTheme="minorHAnsi"/>
          <w:b/>
          <w:bCs/>
          <w:sz w:val="24"/>
        </w:rPr>
        <w:t>off</w:t>
      </w:r>
      <w:r w:rsidR="00E6221B">
        <w:rPr>
          <w:rFonts w:asciiTheme="minorHAnsi" w:hAnsiTheme="minorHAnsi"/>
          <w:b/>
          <w:bCs/>
          <w:sz w:val="24"/>
        </w:rPr>
        <w:t xml:space="preserve"> ?</w:t>
      </w:r>
      <w:proofErr w:type="gramEnd"/>
    </w:p>
    <w:p w14:paraId="4E66F7B6" w14:textId="2AA9B172" w:rsidR="000B7D91" w:rsidRDefault="00E6221B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  <w:r w:rsidRPr="00E6221B">
        <w:rPr>
          <w:rFonts w:asciiTheme="minorHAnsi" w:hAnsiTheme="minorHAnsi"/>
          <w:color w:val="00B050"/>
          <w:sz w:val="24"/>
        </w:rPr>
        <w:t>Ans. CM</w:t>
      </w:r>
      <w:r w:rsidR="000B7D91">
        <w:rPr>
          <w:rFonts w:asciiTheme="minorHAnsi" w:hAnsiTheme="minorHAnsi"/>
          <w:color w:val="00B050"/>
          <w:sz w:val="24"/>
        </w:rPr>
        <w:t>O</w:t>
      </w:r>
      <w:r w:rsidRPr="00E6221B">
        <w:rPr>
          <w:rFonts w:asciiTheme="minorHAnsi" w:hAnsiTheme="minorHAnsi"/>
          <w:color w:val="00B050"/>
          <w:sz w:val="24"/>
        </w:rPr>
        <w:t xml:space="preserve">S </w:t>
      </w:r>
      <w:r w:rsidR="000B7D91">
        <w:rPr>
          <w:rFonts w:asciiTheme="minorHAnsi" w:hAnsiTheme="minorHAnsi"/>
          <w:color w:val="00B050"/>
          <w:sz w:val="24"/>
        </w:rPr>
        <w:t>Batter</w:t>
      </w:r>
      <w:r w:rsidR="00555CBB">
        <w:rPr>
          <w:rFonts w:asciiTheme="minorHAnsi" w:hAnsiTheme="minorHAnsi"/>
          <w:color w:val="00B050"/>
          <w:sz w:val="24"/>
        </w:rPr>
        <w:t>y</w:t>
      </w:r>
    </w:p>
    <w:p w14:paraId="36C68C89" w14:textId="77777777" w:rsidR="00555CBB" w:rsidRDefault="00555CBB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3408C860" w14:textId="7A0A29AD" w:rsidR="00555CBB" w:rsidRPr="00555CBB" w:rsidRDefault="00555CBB" w:rsidP="00555CBB">
      <w:pPr>
        <w:pStyle w:val="ListParagraph"/>
        <w:numPr>
          <w:ilvl w:val="0"/>
          <w:numId w:val="13"/>
        </w:numPr>
        <w:spacing w:before="39"/>
        <w:rPr>
          <w:rFonts w:ascii="Arial"/>
          <w:b/>
          <w:sz w:val="24"/>
        </w:rPr>
      </w:pPr>
      <w:r w:rsidRPr="00555CBB">
        <w:rPr>
          <w:rFonts w:ascii="Arial"/>
          <w:b/>
          <w:w w:val="90"/>
          <w:sz w:val="24"/>
        </w:rPr>
        <w:t>Section</w:t>
      </w:r>
      <w:r w:rsidRPr="00555CBB">
        <w:rPr>
          <w:rFonts w:ascii="Arial"/>
          <w:b/>
          <w:spacing w:val="-8"/>
          <w:w w:val="90"/>
          <w:sz w:val="24"/>
        </w:rPr>
        <w:t xml:space="preserve"> </w:t>
      </w:r>
      <w:r w:rsidRPr="00555CBB">
        <w:rPr>
          <w:rFonts w:ascii="Arial"/>
          <w:b/>
          <w:w w:val="90"/>
          <w:sz w:val="24"/>
        </w:rPr>
        <w:t>2:</w:t>
      </w:r>
      <w:r w:rsidRPr="00555CBB">
        <w:rPr>
          <w:rFonts w:ascii="Arial"/>
          <w:b/>
          <w:spacing w:val="-5"/>
          <w:w w:val="90"/>
          <w:sz w:val="24"/>
        </w:rPr>
        <w:t xml:space="preserve"> </w:t>
      </w:r>
      <w:r w:rsidRPr="00555CBB">
        <w:rPr>
          <w:rFonts w:ascii="Arial"/>
          <w:b/>
          <w:w w:val="90"/>
          <w:sz w:val="24"/>
        </w:rPr>
        <w:t>True</w:t>
      </w:r>
      <w:r w:rsidRPr="00555CBB">
        <w:rPr>
          <w:rFonts w:ascii="Arial"/>
          <w:b/>
          <w:spacing w:val="-7"/>
          <w:w w:val="90"/>
          <w:sz w:val="24"/>
        </w:rPr>
        <w:t xml:space="preserve"> </w:t>
      </w:r>
      <w:r w:rsidRPr="00555CBB">
        <w:rPr>
          <w:rFonts w:ascii="Arial"/>
          <w:b/>
          <w:w w:val="90"/>
          <w:sz w:val="24"/>
        </w:rPr>
        <w:t>or</w:t>
      </w:r>
    </w:p>
    <w:p w14:paraId="5F39D1D0" w14:textId="77777777" w:rsidR="000B7D91" w:rsidRPr="001049F1" w:rsidRDefault="000B7D91" w:rsidP="000B7D91">
      <w:pPr>
        <w:pStyle w:val="ListParagraph"/>
        <w:numPr>
          <w:ilvl w:val="0"/>
          <w:numId w:val="1"/>
        </w:numPr>
        <w:tabs>
          <w:tab w:val="left" w:pos="1881"/>
        </w:tabs>
        <w:spacing w:before="85" w:line="237" w:lineRule="auto"/>
        <w:ind w:right="586"/>
        <w:rPr>
          <w:rFonts w:asciiTheme="minorHAnsi" w:hAnsiTheme="minorHAnsi"/>
          <w:sz w:val="24"/>
        </w:rPr>
      </w:pPr>
      <w:r w:rsidRPr="001049F1">
        <w:rPr>
          <w:rFonts w:asciiTheme="minorHAnsi" w:hAnsiTheme="minorHAnsi"/>
          <w:w w:val="95"/>
          <w:sz w:val="24"/>
        </w:rPr>
        <w:t>True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or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False: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When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installing</w:t>
      </w:r>
      <w:r w:rsidRPr="001049F1">
        <w:rPr>
          <w:rFonts w:asciiTheme="minorHAnsi" w:hAnsiTheme="minorHAnsi"/>
          <w:spacing w:val="11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new</w:t>
      </w:r>
      <w:r w:rsidRPr="001049F1">
        <w:rPr>
          <w:rFonts w:asciiTheme="minorHAnsi" w:hAnsiTheme="minorHAnsi"/>
          <w:spacing w:val="14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hard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drive,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it</w:t>
      </w:r>
      <w:r w:rsidRPr="001049F1">
        <w:rPr>
          <w:rFonts w:asciiTheme="minorHAnsi" w:hAnsiTheme="minorHAnsi"/>
          <w:spacing w:val="10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is</w:t>
      </w:r>
      <w:r w:rsidRPr="001049F1">
        <w:rPr>
          <w:rFonts w:asciiTheme="minorHAnsi" w:hAnsiTheme="minorHAnsi"/>
          <w:spacing w:val="14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essential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to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format</w:t>
      </w:r>
      <w:r w:rsidRPr="001049F1">
        <w:rPr>
          <w:rFonts w:asciiTheme="minorHAnsi" w:hAnsiTheme="minorHAnsi"/>
          <w:spacing w:val="-58"/>
          <w:w w:val="9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it</w:t>
      </w:r>
      <w:r w:rsidRPr="001049F1">
        <w:rPr>
          <w:rFonts w:asciiTheme="minorHAnsi" w:hAnsiTheme="minorHAnsi"/>
          <w:spacing w:val="-6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before</w:t>
      </w:r>
      <w:r w:rsidRPr="001049F1">
        <w:rPr>
          <w:rFonts w:asciiTheme="minorHAnsi" w:hAnsiTheme="minorHAnsi"/>
          <w:spacing w:val="-6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 xml:space="preserve">use. </w:t>
      </w:r>
      <w:r w:rsidRPr="001049F1">
        <w:rPr>
          <w:rFonts w:asciiTheme="minorHAnsi" w:hAnsiTheme="minorHAnsi"/>
          <w:color w:val="00B050"/>
          <w:sz w:val="24"/>
        </w:rPr>
        <w:t>true</w:t>
      </w:r>
    </w:p>
    <w:p w14:paraId="48330A74" w14:textId="77777777" w:rsidR="000B7D91" w:rsidRPr="001049F1" w:rsidRDefault="000B7D91" w:rsidP="000B7D91">
      <w:pPr>
        <w:pStyle w:val="ListParagraph"/>
        <w:numPr>
          <w:ilvl w:val="0"/>
          <w:numId w:val="1"/>
        </w:numPr>
        <w:tabs>
          <w:tab w:val="left" w:pos="1881"/>
        </w:tabs>
        <w:spacing w:before="4" w:line="228" w:lineRule="auto"/>
        <w:ind w:right="686"/>
        <w:rPr>
          <w:rFonts w:asciiTheme="minorHAnsi" w:hAnsiTheme="minorHAnsi"/>
          <w:sz w:val="24"/>
        </w:rPr>
      </w:pPr>
      <w:r w:rsidRPr="001049F1">
        <w:rPr>
          <w:rFonts w:asciiTheme="minorHAnsi" w:hAnsiTheme="minorHAnsi"/>
          <w:w w:val="95"/>
          <w:sz w:val="24"/>
        </w:rPr>
        <w:t>True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or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False: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POST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(Power-On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Self-Test)</w:t>
      </w:r>
      <w:r w:rsidRPr="001049F1">
        <w:rPr>
          <w:rFonts w:asciiTheme="minorHAnsi" w:hAnsiTheme="minorHAnsi"/>
          <w:spacing w:val="9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error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indicates</w:t>
      </w:r>
      <w:r w:rsidRPr="001049F1">
        <w:rPr>
          <w:rFonts w:asciiTheme="minorHAnsi" w:hAnsiTheme="minorHAnsi"/>
          <w:spacing w:val="7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8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problem</w:t>
      </w:r>
      <w:r w:rsidRPr="001049F1">
        <w:rPr>
          <w:rFonts w:asciiTheme="minorHAnsi" w:hAnsiTheme="minorHAnsi"/>
          <w:spacing w:val="-58"/>
          <w:w w:val="9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with</w:t>
      </w:r>
      <w:r w:rsidRPr="001049F1">
        <w:rPr>
          <w:rFonts w:asciiTheme="minorHAnsi" w:hAnsiTheme="minorHAnsi"/>
          <w:spacing w:val="-9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the</w:t>
      </w:r>
      <w:r w:rsidRPr="001049F1">
        <w:rPr>
          <w:rFonts w:asciiTheme="minorHAnsi" w:hAnsiTheme="minorHAnsi"/>
          <w:spacing w:val="-6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 xml:space="preserve">CPU. </w:t>
      </w:r>
      <w:r w:rsidRPr="001049F1">
        <w:rPr>
          <w:rFonts w:asciiTheme="minorHAnsi" w:hAnsiTheme="minorHAnsi"/>
          <w:color w:val="00B050"/>
          <w:sz w:val="24"/>
        </w:rPr>
        <w:t>true</w:t>
      </w:r>
    </w:p>
    <w:p w14:paraId="6924E193" w14:textId="77777777" w:rsidR="000B7D91" w:rsidRPr="001049F1" w:rsidRDefault="000B7D91" w:rsidP="000B7D91">
      <w:pPr>
        <w:pStyle w:val="ListParagraph"/>
        <w:numPr>
          <w:ilvl w:val="0"/>
          <w:numId w:val="1"/>
        </w:numPr>
        <w:tabs>
          <w:tab w:val="left" w:pos="1881"/>
        </w:tabs>
        <w:spacing w:line="237" w:lineRule="auto"/>
        <w:ind w:right="872"/>
        <w:rPr>
          <w:rFonts w:asciiTheme="minorHAnsi" w:hAnsiTheme="minorHAnsi"/>
          <w:sz w:val="24"/>
        </w:rPr>
      </w:pPr>
      <w:r w:rsidRPr="001049F1">
        <w:rPr>
          <w:rFonts w:asciiTheme="minorHAnsi" w:hAnsiTheme="minorHAnsi"/>
          <w:w w:val="95"/>
          <w:sz w:val="24"/>
        </w:rPr>
        <w:t>True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or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False: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It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is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safe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to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remove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USB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flash</w:t>
      </w:r>
      <w:r w:rsidRPr="001049F1">
        <w:rPr>
          <w:rFonts w:asciiTheme="minorHAnsi" w:hAnsiTheme="minorHAnsi"/>
          <w:spacing w:val="3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drive</w:t>
      </w:r>
      <w:r w:rsidRPr="001049F1">
        <w:rPr>
          <w:rFonts w:asciiTheme="minorHAnsi" w:hAnsiTheme="minorHAnsi"/>
          <w:spacing w:val="6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from</w:t>
      </w:r>
      <w:r w:rsidRPr="001049F1">
        <w:rPr>
          <w:rFonts w:asciiTheme="minorHAnsi" w:hAnsiTheme="minorHAnsi"/>
          <w:spacing w:val="4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a</w:t>
      </w:r>
      <w:r w:rsidRPr="001049F1">
        <w:rPr>
          <w:rFonts w:asciiTheme="minorHAnsi" w:hAnsiTheme="minorHAnsi"/>
          <w:spacing w:val="5"/>
          <w:w w:val="95"/>
          <w:sz w:val="24"/>
        </w:rPr>
        <w:t xml:space="preserve"> </w:t>
      </w:r>
      <w:r w:rsidRPr="001049F1">
        <w:rPr>
          <w:rFonts w:asciiTheme="minorHAnsi" w:hAnsiTheme="minorHAnsi"/>
          <w:w w:val="95"/>
          <w:sz w:val="24"/>
        </w:rPr>
        <w:t>computer</w:t>
      </w:r>
      <w:r w:rsidRPr="001049F1">
        <w:rPr>
          <w:rFonts w:asciiTheme="minorHAnsi" w:hAnsiTheme="minorHAnsi"/>
          <w:spacing w:val="-57"/>
          <w:w w:val="9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without</w:t>
      </w:r>
      <w:r w:rsidRPr="001049F1">
        <w:rPr>
          <w:rFonts w:asciiTheme="minorHAnsi" w:hAnsiTheme="minorHAnsi"/>
          <w:spacing w:val="-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ejecting</w:t>
      </w:r>
      <w:r w:rsidRPr="001049F1">
        <w:rPr>
          <w:rFonts w:asciiTheme="minorHAnsi" w:hAnsiTheme="minorHAnsi"/>
          <w:spacing w:val="-4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>it</w:t>
      </w:r>
      <w:r w:rsidRPr="001049F1">
        <w:rPr>
          <w:rFonts w:asciiTheme="minorHAnsi" w:hAnsiTheme="minorHAnsi"/>
          <w:spacing w:val="-5"/>
          <w:sz w:val="24"/>
        </w:rPr>
        <w:t xml:space="preserve"> </w:t>
      </w:r>
      <w:r w:rsidRPr="001049F1">
        <w:rPr>
          <w:rFonts w:asciiTheme="minorHAnsi" w:hAnsiTheme="minorHAnsi"/>
          <w:sz w:val="24"/>
        </w:rPr>
        <w:t xml:space="preserve">first. </w:t>
      </w:r>
      <w:r w:rsidRPr="001049F1">
        <w:rPr>
          <w:rFonts w:asciiTheme="minorHAnsi" w:hAnsiTheme="minorHAnsi"/>
          <w:color w:val="00B050"/>
          <w:sz w:val="24"/>
        </w:rPr>
        <w:t>False</w:t>
      </w:r>
    </w:p>
    <w:p w14:paraId="46EEB1A6" w14:textId="77777777" w:rsidR="000B7D91" w:rsidRPr="001049F1" w:rsidRDefault="000B7D91" w:rsidP="000B7D91">
      <w:pPr>
        <w:tabs>
          <w:tab w:val="left" w:pos="1881"/>
        </w:tabs>
        <w:spacing w:line="237" w:lineRule="auto"/>
        <w:ind w:right="872"/>
        <w:rPr>
          <w:rFonts w:asciiTheme="minorHAnsi" w:hAnsiTheme="minorHAnsi"/>
          <w:sz w:val="24"/>
        </w:rPr>
      </w:pPr>
    </w:p>
    <w:p w14:paraId="4E2200B3" w14:textId="764855E2" w:rsidR="000B7D91" w:rsidRPr="001049F1" w:rsidRDefault="000B7D91" w:rsidP="000B7D91">
      <w:pPr>
        <w:tabs>
          <w:tab w:val="left" w:pos="1881"/>
        </w:tabs>
        <w:spacing w:line="237" w:lineRule="auto"/>
        <w:ind w:right="872"/>
        <w:rPr>
          <w:rFonts w:asciiTheme="minorHAnsi" w:hAnsiTheme="minorHAnsi"/>
          <w:b/>
          <w:w w:val="90"/>
          <w:sz w:val="24"/>
        </w:rPr>
      </w:pPr>
      <w:r w:rsidRPr="001049F1">
        <w:rPr>
          <w:rFonts w:asciiTheme="minorHAnsi" w:hAnsiTheme="minorHAnsi"/>
          <w:sz w:val="24"/>
        </w:rPr>
        <w:t xml:space="preserve">                         </w:t>
      </w:r>
      <w:proofErr w:type="gramStart"/>
      <w:r w:rsidRPr="001049F1">
        <w:rPr>
          <w:rFonts w:asciiTheme="minorHAnsi" w:hAnsiTheme="minorHAnsi"/>
          <w:color w:val="00B050"/>
          <w:sz w:val="24"/>
        </w:rPr>
        <w:t>Note:-</w:t>
      </w:r>
      <w:proofErr w:type="gramEnd"/>
      <w:r w:rsidRPr="001049F1">
        <w:rPr>
          <w:rFonts w:asciiTheme="minorHAnsi" w:hAnsiTheme="minorHAnsi"/>
          <w:color w:val="00B050"/>
          <w:sz w:val="24"/>
        </w:rPr>
        <w:t>If you are absolutely sure you are not transferring any data from or to the USB drive, there's no harm on disconnecting it without ejecting first</w:t>
      </w:r>
    </w:p>
    <w:p w14:paraId="1DE74462" w14:textId="77777777" w:rsidR="001049F1" w:rsidRDefault="00E6221B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  <w:r>
        <w:rPr>
          <w:rFonts w:asciiTheme="minorHAnsi" w:hAnsiTheme="minorHAnsi"/>
          <w:color w:val="00B050"/>
          <w:sz w:val="24"/>
        </w:rPr>
        <w:t xml:space="preserve">        </w:t>
      </w:r>
    </w:p>
    <w:p w14:paraId="797180F1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6B1AF060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0B680D81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2E972B08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46FA8CE6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2915D0FC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0C7740E6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109ED622" w14:textId="77777777" w:rsidR="000B7D91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</w:pPr>
    </w:p>
    <w:p w14:paraId="306A1154" w14:textId="35E5DD49" w:rsidR="000B7D91" w:rsidRPr="00E6221B" w:rsidRDefault="000B7D91" w:rsidP="00E6221B">
      <w:pPr>
        <w:tabs>
          <w:tab w:val="left" w:pos="1881"/>
        </w:tabs>
        <w:spacing w:line="232" w:lineRule="auto"/>
        <w:ind w:left="360" w:right="522"/>
        <w:rPr>
          <w:rFonts w:asciiTheme="minorHAnsi" w:hAnsiTheme="minorHAnsi"/>
          <w:color w:val="00B050"/>
          <w:sz w:val="24"/>
        </w:rPr>
        <w:sectPr w:rsidR="000B7D91" w:rsidRPr="00E6221B" w:rsidSect="001049F1">
          <w:headerReference w:type="default" r:id="rId8"/>
          <w:pgSz w:w="11910" w:h="16840"/>
          <w:pgMar w:top="720" w:right="720" w:bottom="720" w:left="720" w:header="451" w:footer="0" w:gutter="0"/>
          <w:cols w:space="720"/>
          <w:docGrid w:linePitch="299"/>
        </w:sectPr>
      </w:pPr>
    </w:p>
    <w:p w14:paraId="01A3E63F" w14:textId="1BF8112D" w:rsidR="00011CC2" w:rsidRPr="001049F1" w:rsidRDefault="00AA7E3F" w:rsidP="00011CC2">
      <w:pPr>
        <w:pStyle w:val="BodyText"/>
        <w:spacing w:before="7"/>
        <w:rPr>
          <w:rFonts w:asciiTheme="minorHAnsi" w:hAnsiTheme="minorHAnsi"/>
          <w:sz w:val="9"/>
        </w:rPr>
      </w:pPr>
      <w:r w:rsidRPr="001049F1"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60290" behindDoc="1" locked="0" layoutInCell="1" allowOverlap="1" wp14:anchorId="1266C861" wp14:editId="2F902188">
                <wp:simplePos x="0" y="0"/>
                <wp:positionH relativeFrom="page">
                  <wp:posOffset>850900</wp:posOffset>
                </wp:positionH>
                <wp:positionV relativeFrom="paragraph">
                  <wp:posOffset>311150</wp:posOffset>
                </wp:positionV>
                <wp:extent cx="2139950" cy="260350"/>
                <wp:effectExtent l="0" t="0" r="12700" b="25400"/>
                <wp:wrapTopAndBottom/>
                <wp:docPr id="186856810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62594" w14:textId="16B7BBE6" w:rsidR="00AA7E3F" w:rsidRDefault="00AA7E3F" w:rsidP="00AA7E3F">
                            <w:pPr>
                              <w:spacing w:before="3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Answer</w:t>
                            </w:r>
                          </w:p>
                          <w:p w14:paraId="13DB7D10" w14:textId="5A36C7CE" w:rsidR="00B7625E" w:rsidRDefault="00AA7E3F" w:rsidP="00B7625E">
                            <w:pPr>
                              <w:spacing w:before="3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6C86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67pt;margin-top:24.5pt;width:168.5pt;height:20.5pt;z-index:-25165619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" filled="f" strokecolor="#e1e1e1">
                <v:textbox inset="0,0,0,0">
                  <w:txbxContent>
                    <w:p w14:paraId="47862594" w14:textId="16B7BBE6" w:rsidR="00AA7E3F" w:rsidRDefault="00AA7E3F" w:rsidP="00AA7E3F">
                      <w:pPr>
                        <w:spacing w:before="3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Short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Answer</w:t>
                      </w:r>
                    </w:p>
                    <w:p w14:paraId="13DB7D10" w14:textId="5A36C7CE" w:rsidR="00B7625E" w:rsidRDefault="00AA7E3F" w:rsidP="00B7625E">
                      <w:pPr>
                        <w:spacing w:before="3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F100D1" w14:textId="6502154D" w:rsidR="00011CC2" w:rsidRPr="001049F1" w:rsidRDefault="00011CC2" w:rsidP="00CB579B">
      <w:pPr>
        <w:tabs>
          <w:tab w:val="left" w:pos="1881"/>
        </w:tabs>
        <w:spacing w:line="237" w:lineRule="auto"/>
        <w:ind w:right="872"/>
        <w:rPr>
          <w:rFonts w:asciiTheme="minorHAnsi" w:hAnsiTheme="minorHAnsi"/>
          <w:b/>
          <w:w w:val="90"/>
          <w:sz w:val="24"/>
        </w:rPr>
      </w:pPr>
    </w:p>
    <w:p w14:paraId="0DB93F53" w14:textId="77777777" w:rsidR="00011CC2" w:rsidRPr="00AA7E3F" w:rsidRDefault="00011CC2" w:rsidP="00011CC2">
      <w:pPr>
        <w:pStyle w:val="ListParagraph"/>
        <w:numPr>
          <w:ilvl w:val="0"/>
          <w:numId w:val="1"/>
        </w:numPr>
        <w:tabs>
          <w:tab w:val="left" w:pos="1881"/>
        </w:tabs>
        <w:spacing w:before="196" w:line="232" w:lineRule="auto"/>
        <w:ind w:right="1250"/>
        <w:rPr>
          <w:rFonts w:ascii="Arial Rounded MT Bold" w:hAnsi="Arial Rounded MT Bold"/>
          <w:sz w:val="24"/>
        </w:rPr>
      </w:pPr>
      <w:r w:rsidRPr="00AA7E3F">
        <w:rPr>
          <w:rFonts w:ascii="Arial Rounded MT Bold" w:hAnsi="Arial Rounded MT Bold"/>
          <w:w w:val="95"/>
          <w:sz w:val="24"/>
        </w:rPr>
        <w:t>Describe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the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steps</w:t>
      </w:r>
      <w:r w:rsidRPr="00AA7E3F">
        <w:rPr>
          <w:rFonts w:ascii="Arial Rounded MT Bold" w:hAnsi="Arial Rounded MT Bold"/>
          <w:spacing w:val="8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involved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</w:t>
      </w:r>
      <w:r w:rsidRPr="00AA7E3F">
        <w:rPr>
          <w:rFonts w:ascii="Arial Rounded MT Bold" w:hAnsi="Arial Rounded MT Bold"/>
          <w:spacing w:val="8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installing</w:t>
      </w:r>
      <w:r w:rsidRPr="00AA7E3F">
        <w:rPr>
          <w:rFonts w:ascii="Arial Rounded MT Bold" w:hAnsi="Arial Rounded MT Bold"/>
          <w:spacing w:val="6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new</w:t>
      </w:r>
      <w:r w:rsidRPr="00AA7E3F">
        <w:rPr>
          <w:rFonts w:ascii="Arial Rounded MT Bold" w:hAnsi="Arial Rounded MT Bold"/>
          <w:spacing w:val="2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graphics</w:t>
      </w:r>
      <w:r w:rsidRPr="00AA7E3F">
        <w:rPr>
          <w:rFonts w:ascii="Arial Rounded MT Bold" w:hAnsi="Arial Rounded MT Bold"/>
          <w:spacing w:val="8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card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</w:t>
      </w:r>
      <w:r w:rsidRPr="00AA7E3F">
        <w:rPr>
          <w:rFonts w:ascii="Arial Rounded MT Bold" w:hAnsi="Arial Rounded MT Bold"/>
          <w:spacing w:val="7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</w:t>
      </w:r>
      <w:r w:rsidRPr="00AA7E3F">
        <w:rPr>
          <w:rFonts w:ascii="Arial Rounded MT Bold" w:hAnsi="Arial Rounded MT Bold"/>
          <w:spacing w:val="-57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desktop</w:t>
      </w:r>
      <w:r w:rsidRPr="00AA7E3F">
        <w:rPr>
          <w:rFonts w:ascii="Arial Rounded MT Bold" w:hAnsi="Arial Rounded MT Bold"/>
          <w:spacing w:val="-7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computer.</w:t>
      </w:r>
    </w:p>
    <w:p w14:paraId="6D476275" w14:textId="2CF05F97" w:rsidR="007718CF" w:rsidRPr="001049F1" w:rsidRDefault="00D7212C" w:rsidP="00D7212C">
      <w:pPr>
        <w:tabs>
          <w:tab w:val="left" w:pos="1881"/>
        </w:tabs>
        <w:spacing w:before="196" w:line="232" w:lineRule="auto"/>
        <w:ind w:right="125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w w:val="95"/>
          <w:sz w:val="24"/>
        </w:rPr>
        <w:t xml:space="preserve">                   </w:t>
      </w:r>
      <w:r w:rsidRPr="001049F1">
        <w:rPr>
          <w:rFonts w:asciiTheme="minorHAnsi" w:hAnsiTheme="minorHAnsi"/>
          <w:color w:val="00B050"/>
          <w:w w:val="95"/>
          <w:sz w:val="24"/>
        </w:rPr>
        <w:t xml:space="preserve">Ans: </w:t>
      </w:r>
      <w:r w:rsidR="007718CF" w:rsidRPr="001049F1">
        <w:rPr>
          <w:rFonts w:asciiTheme="minorHAnsi" w:hAnsiTheme="minorHAnsi"/>
          <w:color w:val="00B050"/>
          <w:w w:val="95"/>
          <w:sz w:val="24"/>
        </w:rPr>
        <w:t>Here are some tips for installing a new graphics card:</w:t>
      </w:r>
    </w:p>
    <w:p w14:paraId="66990A94" w14:textId="77777777" w:rsidR="007718CF" w:rsidRPr="001049F1" w:rsidRDefault="007718CF" w:rsidP="007718CF">
      <w:pPr>
        <w:pStyle w:val="ListParagraph"/>
        <w:tabs>
          <w:tab w:val="left" w:pos="1881"/>
        </w:tabs>
        <w:spacing w:before="196" w:line="232" w:lineRule="auto"/>
        <w:ind w:left="2061" w:right="125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Hold the card by the cooler and avoid touching the sensitive contacts on the bottom or the traces on the back.</w:t>
      </w:r>
    </w:p>
    <w:p w14:paraId="1837B525" w14:textId="77777777" w:rsidR="007718CF" w:rsidRPr="001049F1" w:rsidRDefault="007718CF" w:rsidP="007718CF">
      <w:pPr>
        <w:pStyle w:val="ListParagraph"/>
        <w:tabs>
          <w:tab w:val="left" w:pos="1881"/>
        </w:tabs>
        <w:spacing w:before="196" w:line="232" w:lineRule="auto"/>
        <w:ind w:left="2061" w:right="125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The slot is keyed, so it's impossible to insert the card backwards.</w:t>
      </w:r>
    </w:p>
    <w:p w14:paraId="2C2D1D11" w14:textId="77777777" w:rsidR="007718CF" w:rsidRPr="001049F1" w:rsidRDefault="007718CF" w:rsidP="007718CF">
      <w:pPr>
        <w:pStyle w:val="ListParagraph"/>
        <w:tabs>
          <w:tab w:val="left" w:pos="1881"/>
        </w:tabs>
        <w:spacing w:before="196" w:line="232" w:lineRule="auto"/>
        <w:ind w:left="2061" w:right="125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Release the clip if you ever need to remove the card, otherwise you could damage the card and the board.</w:t>
      </w:r>
    </w:p>
    <w:p w14:paraId="077E4707" w14:textId="7669CB24" w:rsidR="00B93A98" w:rsidRPr="001049F1" w:rsidRDefault="007718CF" w:rsidP="007718CF">
      <w:pPr>
        <w:pStyle w:val="ListParagraph"/>
        <w:tabs>
          <w:tab w:val="left" w:pos="1881"/>
        </w:tabs>
        <w:spacing w:before="196" w:line="232" w:lineRule="auto"/>
        <w:ind w:left="2061" w:right="1250" w:firstLine="0"/>
        <w:rPr>
          <w:rFonts w:asciiTheme="minorHAnsi" w:hAnsiTheme="minorHAnsi"/>
          <w:color w:val="00B050"/>
          <w:w w:val="95"/>
          <w:sz w:val="24"/>
        </w:rPr>
      </w:pPr>
      <w:r w:rsidRPr="001049F1">
        <w:rPr>
          <w:rFonts w:asciiTheme="minorHAnsi" w:hAnsiTheme="minorHAnsi"/>
          <w:color w:val="00B050"/>
          <w:w w:val="95"/>
          <w:sz w:val="24"/>
        </w:rPr>
        <w:t>Lift the card a bit as you screw it in so it won't droop later on.</w:t>
      </w:r>
    </w:p>
    <w:p w14:paraId="4376C6A7" w14:textId="77777777" w:rsidR="00B7625E" w:rsidRPr="001049F1" w:rsidRDefault="00B7625E" w:rsidP="001F778C">
      <w:pPr>
        <w:tabs>
          <w:tab w:val="left" w:pos="1881"/>
        </w:tabs>
        <w:spacing w:before="196" w:line="232" w:lineRule="auto"/>
        <w:ind w:left="2061" w:right="1250"/>
        <w:rPr>
          <w:rFonts w:asciiTheme="minorHAnsi" w:hAnsiTheme="minorHAnsi"/>
          <w:w w:val="95"/>
          <w:sz w:val="24"/>
        </w:rPr>
      </w:pPr>
    </w:p>
    <w:p w14:paraId="16BF0E20" w14:textId="77777777" w:rsidR="00011CC2" w:rsidRPr="00AA7E3F" w:rsidRDefault="00011CC2" w:rsidP="00011CC2">
      <w:pPr>
        <w:pStyle w:val="ListParagraph"/>
        <w:numPr>
          <w:ilvl w:val="0"/>
          <w:numId w:val="1"/>
        </w:numPr>
        <w:tabs>
          <w:tab w:val="left" w:pos="1881"/>
        </w:tabs>
        <w:spacing w:line="271" w:lineRule="exact"/>
        <w:rPr>
          <w:rFonts w:ascii="Arial Rounded MT Bold" w:hAnsi="Arial Rounded MT Bold"/>
          <w:sz w:val="24"/>
        </w:rPr>
      </w:pPr>
      <w:r w:rsidRPr="00AA7E3F">
        <w:rPr>
          <w:rFonts w:ascii="Arial Rounded MT Bold" w:hAnsi="Arial Rounded MT Bold"/>
          <w:w w:val="95"/>
          <w:sz w:val="24"/>
        </w:rPr>
        <w:t>What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is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RAID,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and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what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are</w:t>
      </w:r>
      <w:r w:rsidRPr="00AA7E3F">
        <w:rPr>
          <w:rFonts w:ascii="Arial Rounded MT Bold" w:hAnsi="Arial Rounded MT Bold"/>
          <w:spacing w:val="13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some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common</w:t>
      </w:r>
      <w:r w:rsidRPr="00AA7E3F">
        <w:rPr>
          <w:rFonts w:ascii="Arial Rounded MT Bold" w:hAnsi="Arial Rounded MT Bold"/>
          <w:spacing w:val="9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RAID</w:t>
      </w:r>
      <w:r w:rsidRPr="00AA7E3F">
        <w:rPr>
          <w:rFonts w:ascii="Arial Rounded MT Bold" w:hAnsi="Arial Rounded MT Bold"/>
          <w:spacing w:val="8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configurations?</w:t>
      </w:r>
    </w:p>
    <w:p w14:paraId="40C96874" w14:textId="29EF17C9" w:rsidR="001F778C" w:rsidRPr="001049F1" w:rsidRDefault="001F778C" w:rsidP="000526AE">
      <w:pPr>
        <w:pStyle w:val="BodyText"/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>A</w:t>
      </w:r>
      <w:r w:rsidR="003E14FC" w:rsidRPr="001049F1">
        <w:rPr>
          <w:rFonts w:asciiTheme="minorHAnsi" w:hAnsiTheme="minorHAnsi"/>
          <w:color w:val="00B050"/>
        </w:rPr>
        <w:t>ns</w:t>
      </w:r>
      <w:r w:rsidRPr="001049F1">
        <w:rPr>
          <w:rFonts w:asciiTheme="minorHAnsi" w:hAnsiTheme="minorHAnsi"/>
          <w:color w:val="00B050"/>
        </w:rPr>
        <w:t>:</w:t>
      </w:r>
      <w:r w:rsidR="000526AE" w:rsidRPr="001049F1">
        <w:rPr>
          <w:rFonts w:asciiTheme="minorHAnsi" w:hAnsiTheme="minorHAnsi"/>
          <w:color w:val="00B050"/>
        </w:rPr>
        <w:t xml:space="preserve"> </w:t>
      </w:r>
      <w:r w:rsidRPr="001049F1">
        <w:rPr>
          <w:rFonts w:asciiTheme="minorHAnsi" w:hAnsiTheme="minorHAnsi"/>
          <w:color w:val="00B050"/>
        </w:rPr>
        <w:t>RAID (redundant array of independent disks) is a way of storing the same data in different places on multiple hard disks or solid-state drives (SSDs) to protect data in the case of a drive failure. There are different RAID levels, however, and not all have the goal of providing redundancy.</w:t>
      </w:r>
    </w:p>
    <w:p w14:paraId="192CEEE7" w14:textId="38DB0879" w:rsidR="001F778C" w:rsidRPr="001049F1" w:rsidRDefault="00AA7E3F" w:rsidP="000526AE">
      <w:pPr>
        <w:rPr>
          <w:rFonts w:asciiTheme="minorHAnsi" w:hAnsiTheme="minorHAnsi"/>
        </w:rPr>
      </w:pPr>
      <w:r w:rsidRPr="001049F1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51DB08D4" wp14:editId="306395C2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2654300" cy="247650"/>
                <wp:effectExtent l="0" t="0" r="12700" b="19050"/>
                <wp:wrapTopAndBottom/>
                <wp:docPr id="34809872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5D486A" w14:textId="1849452F" w:rsidR="00AA7E3F" w:rsidRDefault="00011CC2" w:rsidP="00AA7E3F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4: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A7E3F"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A7E3F"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  <w:proofErr w:type="gramEnd"/>
                          </w:p>
                          <w:p w14:paraId="1030E0CA" w14:textId="7EAFFC9F" w:rsidR="00AA7E3F" w:rsidRDefault="00AA7E3F" w:rsidP="00AA7E3F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  <w:p w14:paraId="1548F539" w14:textId="3E2C65E6" w:rsidR="00AA7E3F" w:rsidRDefault="00AA7E3F" w:rsidP="00AA7E3F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  <w:p w14:paraId="18EDE7E4" w14:textId="2AF44494" w:rsidR="00011CC2" w:rsidRDefault="00011CC2" w:rsidP="00011CC2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B08D4" id="Text Box 55" o:spid="_x0000_s1027" type="#_x0000_t202" style="position:absolute;margin-left:0;margin-top:24.2pt;width:209pt;height:19.5pt;z-index:-251658239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" filled="f" strokecolor="#e1e1e1">
                <v:textbox inset="0,0,0,0">
                  <w:txbxContent>
                    <w:p w14:paraId="7D5D486A" w14:textId="1849452F" w:rsidR="00AA7E3F" w:rsidRDefault="00011CC2" w:rsidP="00AA7E3F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4: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 w:rsidR="00AA7E3F"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 w:rsidR="00AA7E3F"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  <w:proofErr w:type="gramEnd"/>
                    </w:p>
                    <w:p w14:paraId="1030E0CA" w14:textId="7EAFFC9F" w:rsidR="00AA7E3F" w:rsidRDefault="00AA7E3F" w:rsidP="00AA7E3F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  <w:p w14:paraId="1548F539" w14:textId="3E2C65E6" w:rsidR="00AA7E3F" w:rsidRDefault="00AA7E3F" w:rsidP="00AA7E3F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  <w:p w14:paraId="18EDE7E4" w14:textId="2AF44494" w:rsidR="00011CC2" w:rsidRDefault="00011CC2" w:rsidP="00011CC2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26AE" w:rsidRPr="001049F1">
        <w:rPr>
          <w:rFonts w:asciiTheme="minorHAnsi" w:hAnsiTheme="minorHAnsi"/>
          <w:color w:val="00B050"/>
        </w:rPr>
        <w:t xml:space="preserve">The most common types are RAID 0 (striping), RAID 1 (mirroring) and its variants, RAID 5 </w:t>
      </w:r>
      <w:r w:rsidR="000526AE" w:rsidRPr="001049F1">
        <w:rPr>
          <w:rFonts w:asciiTheme="minorHAnsi" w:hAnsiTheme="minorHAnsi"/>
        </w:rPr>
        <w:t>(distributed parity)</w:t>
      </w:r>
    </w:p>
    <w:p w14:paraId="6455FB59" w14:textId="7B3D771C" w:rsidR="00011CC2" w:rsidRPr="00AA7E3F" w:rsidRDefault="00011CC2" w:rsidP="00011CC2">
      <w:pPr>
        <w:pStyle w:val="ListParagraph"/>
        <w:numPr>
          <w:ilvl w:val="0"/>
          <w:numId w:val="1"/>
        </w:numPr>
        <w:tabs>
          <w:tab w:val="left" w:pos="1881"/>
        </w:tabs>
        <w:spacing w:before="190"/>
        <w:rPr>
          <w:rFonts w:ascii="Arial Rounded MT Bold" w:hAnsi="Arial Rounded MT Bold"/>
          <w:sz w:val="24"/>
        </w:rPr>
      </w:pPr>
      <w:r w:rsidRPr="00AA7E3F">
        <w:rPr>
          <w:rFonts w:ascii="Arial Rounded MT Bold" w:hAnsi="Arial Rounded MT Bold"/>
          <w:w w:val="95"/>
          <w:sz w:val="24"/>
        </w:rPr>
        <w:t>Demonstrate</w:t>
      </w:r>
      <w:r w:rsidRPr="00AA7E3F">
        <w:rPr>
          <w:rFonts w:ascii="Arial Rounded MT Bold" w:hAnsi="Arial Rounded MT Bold"/>
          <w:spacing w:val="13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how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to</w:t>
      </w:r>
      <w:r w:rsidRPr="00AA7E3F">
        <w:rPr>
          <w:rFonts w:ascii="Arial Rounded MT Bold" w:hAnsi="Arial Rounded MT Bold"/>
          <w:spacing w:val="11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replace</w:t>
      </w:r>
      <w:r w:rsidRPr="00AA7E3F">
        <w:rPr>
          <w:rFonts w:ascii="Arial Rounded MT Bold" w:hAnsi="Arial Rounded MT Bold"/>
          <w:spacing w:val="13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CPU</w:t>
      </w:r>
      <w:r w:rsidRPr="00AA7E3F">
        <w:rPr>
          <w:rFonts w:ascii="Arial Rounded MT Bold" w:hAnsi="Arial Rounded MT Bold"/>
          <w:spacing w:val="9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fan</w:t>
      </w:r>
      <w:r w:rsidRPr="00AA7E3F">
        <w:rPr>
          <w:rFonts w:ascii="Arial Rounded MT Bold" w:hAnsi="Arial Rounded MT Bold"/>
          <w:spacing w:val="10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in</w:t>
      </w:r>
      <w:r w:rsidRPr="00AA7E3F">
        <w:rPr>
          <w:rFonts w:ascii="Arial Rounded MT Bold" w:hAnsi="Arial Rounded MT Bold"/>
          <w:spacing w:val="16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a</w:t>
      </w:r>
      <w:r w:rsidRPr="00AA7E3F">
        <w:rPr>
          <w:rFonts w:ascii="Arial Rounded MT Bold" w:hAnsi="Arial Rounded MT Bold"/>
          <w:spacing w:val="13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desktop</w:t>
      </w:r>
      <w:r w:rsidRPr="00AA7E3F">
        <w:rPr>
          <w:rFonts w:ascii="Arial Rounded MT Bold" w:hAnsi="Arial Rounded MT Bold"/>
          <w:spacing w:val="12"/>
          <w:w w:val="95"/>
          <w:sz w:val="24"/>
        </w:rPr>
        <w:t xml:space="preserve"> </w:t>
      </w:r>
      <w:r w:rsidRPr="00AA7E3F">
        <w:rPr>
          <w:rFonts w:ascii="Arial Rounded MT Bold" w:hAnsi="Arial Rounded MT Bold"/>
          <w:w w:val="95"/>
          <w:sz w:val="24"/>
        </w:rPr>
        <w:t>computer.</w:t>
      </w:r>
    </w:p>
    <w:p w14:paraId="2ADC8AE4" w14:textId="29C63189" w:rsidR="00930BE3" w:rsidRPr="001049F1" w:rsidRDefault="003E5B17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sz w:val="21"/>
        </w:rPr>
        <w:t xml:space="preserve">                        </w:t>
      </w:r>
      <w:r w:rsidRPr="001049F1">
        <w:rPr>
          <w:rFonts w:asciiTheme="minorHAnsi" w:hAnsiTheme="minorHAnsi"/>
          <w:color w:val="00B050"/>
          <w:sz w:val="21"/>
        </w:rPr>
        <w:t>Ans:</w:t>
      </w:r>
      <w:r w:rsidR="00930BE3" w:rsidRPr="001049F1">
        <w:rPr>
          <w:rFonts w:asciiTheme="minorHAnsi" w:hAnsiTheme="minorHAnsi"/>
          <w:color w:val="00B050"/>
        </w:rPr>
        <w:t xml:space="preserve"> </w:t>
      </w:r>
      <w:r w:rsidR="00930BE3" w:rsidRPr="001049F1">
        <w:rPr>
          <w:rFonts w:asciiTheme="minorHAnsi" w:hAnsiTheme="minorHAnsi"/>
          <w:color w:val="00B050"/>
          <w:sz w:val="21"/>
        </w:rPr>
        <w:t>Here are the steps to replace a CPU fan in a desktop computer:</w:t>
      </w:r>
    </w:p>
    <w:p w14:paraId="69C90805" w14:textId="3E3EE68A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Turn off and unplug the computer</w:t>
      </w:r>
    </w:p>
    <w:p w14:paraId="604594B0" w14:textId="3FD0D8DE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Open the case and locate the fan</w:t>
      </w:r>
    </w:p>
    <w:p w14:paraId="6865FADA" w14:textId="2BE106D4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Remove the fan</w:t>
      </w:r>
    </w:p>
    <w:p w14:paraId="2B557203" w14:textId="242A6438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Clean the processor</w:t>
      </w:r>
    </w:p>
    <w:p w14:paraId="08039763" w14:textId="3F33CA39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Install the new fan</w:t>
      </w:r>
    </w:p>
    <w:p w14:paraId="0CD37095" w14:textId="2E471535" w:rsidR="00930BE3" w:rsidRPr="001049F1" w:rsidRDefault="00930BE3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Apply thermal paste</w:t>
      </w:r>
    </w:p>
    <w:p w14:paraId="709D56A9" w14:textId="75181161" w:rsidR="008A5897" w:rsidRPr="001049F1" w:rsidRDefault="00B31FAB" w:rsidP="00930BE3">
      <w:pPr>
        <w:pStyle w:val="BodyText"/>
        <w:spacing w:before="7"/>
        <w:rPr>
          <w:rFonts w:asciiTheme="minorHAnsi" w:hAnsiTheme="minorHAnsi"/>
          <w:color w:val="00B050"/>
          <w:sz w:val="21"/>
        </w:rPr>
      </w:pPr>
      <w:r w:rsidRPr="001049F1">
        <w:rPr>
          <w:rFonts w:asciiTheme="minorHAnsi" w:hAnsiTheme="minorHAnsi"/>
          <w:color w:val="00B050"/>
          <w:sz w:val="21"/>
        </w:rPr>
        <w:t xml:space="preserve">                                </w:t>
      </w:r>
      <w:r w:rsidR="004D1F4A" w:rsidRPr="001049F1">
        <w:rPr>
          <w:rFonts w:asciiTheme="minorHAnsi" w:hAnsiTheme="minorHAnsi"/>
          <w:color w:val="00B050"/>
          <w:sz w:val="21"/>
        </w:rPr>
        <w:t>c</w:t>
      </w:r>
      <w:r w:rsidR="00930BE3" w:rsidRPr="001049F1">
        <w:rPr>
          <w:rFonts w:asciiTheme="minorHAnsi" w:hAnsiTheme="minorHAnsi"/>
          <w:color w:val="00B050"/>
          <w:sz w:val="21"/>
        </w:rPr>
        <w:t>lose the case and test the fan</w:t>
      </w:r>
      <w:r w:rsidR="003E5B17" w:rsidRPr="001049F1">
        <w:rPr>
          <w:rFonts w:asciiTheme="minorHAnsi" w:hAnsiTheme="minorHAnsi"/>
          <w:color w:val="00B050"/>
          <w:sz w:val="21"/>
        </w:rPr>
        <w:t xml:space="preserve"> </w:t>
      </w:r>
    </w:p>
    <w:p w14:paraId="73EBC275" w14:textId="77777777" w:rsidR="00B9478C" w:rsidRPr="001049F1" w:rsidRDefault="00B9478C" w:rsidP="00011CC2">
      <w:pPr>
        <w:pStyle w:val="BodyText"/>
        <w:spacing w:before="7"/>
        <w:rPr>
          <w:rFonts w:asciiTheme="minorHAnsi" w:hAnsiTheme="minorHAnsi"/>
          <w:sz w:val="21"/>
        </w:rPr>
      </w:pPr>
    </w:p>
    <w:p w14:paraId="4B4C47F4" w14:textId="77777777" w:rsidR="00B9478C" w:rsidRPr="001049F1" w:rsidRDefault="00B9478C" w:rsidP="00011CC2">
      <w:pPr>
        <w:pStyle w:val="BodyText"/>
        <w:spacing w:before="7"/>
        <w:rPr>
          <w:rFonts w:asciiTheme="minorHAnsi" w:hAnsiTheme="minorHAnsi"/>
          <w:sz w:val="21"/>
        </w:rPr>
      </w:pPr>
    </w:p>
    <w:p w14:paraId="51987905" w14:textId="3CFB6892" w:rsidR="00011CC2" w:rsidRPr="001049F1" w:rsidRDefault="00AA7E3F" w:rsidP="00011CC2">
      <w:pPr>
        <w:pStyle w:val="BodyText"/>
        <w:spacing w:before="7"/>
        <w:rPr>
          <w:rFonts w:asciiTheme="minorHAnsi" w:hAnsiTheme="minorHAnsi"/>
          <w:sz w:val="21"/>
        </w:rPr>
      </w:pPr>
      <w:r w:rsidRPr="001049F1"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58242" behindDoc="1" locked="0" layoutInCell="1" allowOverlap="1" wp14:anchorId="0EA96F5A" wp14:editId="3D8E395B">
                <wp:simplePos x="0" y="0"/>
                <wp:positionH relativeFrom="page">
                  <wp:posOffset>501650</wp:posOffset>
                </wp:positionH>
                <wp:positionV relativeFrom="paragraph">
                  <wp:posOffset>0</wp:posOffset>
                </wp:positionV>
                <wp:extent cx="1962150" cy="260350"/>
                <wp:effectExtent l="0" t="0" r="19050" b="25400"/>
                <wp:wrapTopAndBottom/>
                <wp:docPr id="12043416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AD9A59" w14:textId="7A398D72" w:rsidR="00AA7E3F" w:rsidRDefault="00AA7E3F" w:rsidP="00AA7E3F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Essay</w:t>
                            </w:r>
                          </w:p>
                          <w:p w14:paraId="79E5D97C" w14:textId="6406FD28" w:rsidR="00011CC2" w:rsidRDefault="00011CC2" w:rsidP="00011CC2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96F5A" id="Text Box 54" o:spid="_x0000_s1028" type="#_x0000_t202" style="position:absolute;margin-left:39.5pt;margin-top:0;width:154.5pt;height:20.5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" filled="f" strokecolor="#e1e1e1">
                <v:textbox inset="0,0,0,0">
                  <w:txbxContent>
                    <w:p w14:paraId="09AD9A59" w14:textId="7A398D72" w:rsidR="00AA7E3F" w:rsidRDefault="00AA7E3F" w:rsidP="00AA7E3F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8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5:</w:t>
                      </w:r>
                      <w:r>
                        <w:rPr>
                          <w:rFonts w:ascii="Arial"/>
                          <w:b/>
                          <w:spacing w:val="11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Essay</w:t>
                      </w:r>
                    </w:p>
                    <w:p w14:paraId="79E5D97C" w14:textId="6406FD28" w:rsidR="00011CC2" w:rsidRDefault="00011CC2" w:rsidP="00011CC2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67A009" w14:textId="77777777" w:rsidR="00011CC2" w:rsidRPr="00AA7E3F" w:rsidRDefault="00011CC2" w:rsidP="00011CC2">
      <w:pPr>
        <w:pStyle w:val="ListParagraph"/>
        <w:numPr>
          <w:ilvl w:val="0"/>
          <w:numId w:val="1"/>
        </w:numPr>
        <w:tabs>
          <w:tab w:val="left" w:pos="1881"/>
        </w:tabs>
        <w:spacing w:before="192" w:line="237" w:lineRule="auto"/>
        <w:ind w:right="537"/>
        <w:rPr>
          <w:rFonts w:ascii="Arial Rounded MT Bold" w:hAnsi="Arial Rounded MT Bold"/>
          <w:sz w:val="24"/>
        </w:rPr>
      </w:pPr>
      <w:r w:rsidRPr="00AA7E3F">
        <w:rPr>
          <w:rFonts w:ascii="Arial Rounded MT Bold" w:hAnsi="Arial Rounded MT Bold"/>
          <w:spacing w:val="-1"/>
          <w:sz w:val="24"/>
        </w:rPr>
        <w:t>Discuss</w:t>
      </w:r>
      <w:r w:rsidRPr="00AA7E3F">
        <w:rPr>
          <w:rFonts w:ascii="Arial Rounded MT Bold" w:hAnsi="Arial Rounded MT Bold"/>
          <w:spacing w:val="-14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the</w:t>
      </w:r>
      <w:r w:rsidRPr="00AA7E3F">
        <w:rPr>
          <w:rFonts w:ascii="Arial Rounded MT Bold" w:hAnsi="Arial Rounded MT Bold"/>
          <w:spacing w:val="-12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importance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of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regular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pacing w:val="-1"/>
          <w:sz w:val="24"/>
        </w:rPr>
        <w:t>maintenance</w:t>
      </w:r>
      <w:r w:rsidRPr="00AA7E3F">
        <w:rPr>
          <w:rFonts w:ascii="Arial Rounded MT Bold" w:hAnsi="Arial Rounded MT Bold"/>
          <w:spacing w:val="-12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for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computer</w:t>
      </w:r>
      <w:r w:rsidRPr="00AA7E3F">
        <w:rPr>
          <w:rFonts w:ascii="Arial Rounded MT Bold" w:hAnsi="Arial Rounded MT Bold"/>
          <w:spacing w:val="-13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hardware</w:t>
      </w:r>
      <w:r w:rsidRPr="00AA7E3F">
        <w:rPr>
          <w:rFonts w:ascii="Arial Rounded MT Bold" w:hAnsi="Arial Rounded MT Bold"/>
          <w:spacing w:val="-60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and</w:t>
      </w:r>
      <w:r w:rsidRPr="00AA7E3F">
        <w:rPr>
          <w:rFonts w:ascii="Arial Rounded MT Bold" w:hAnsi="Arial Rounded MT Bold"/>
          <w:spacing w:val="-9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provide</w:t>
      </w:r>
      <w:r w:rsidRPr="00AA7E3F">
        <w:rPr>
          <w:rFonts w:ascii="Arial Rounded MT Bold" w:hAnsi="Arial Rounded MT Bold"/>
          <w:spacing w:val="-7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examples</w:t>
      </w:r>
      <w:r w:rsidRPr="00AA7E3F">
        <w:rPr>
          <w:rFonts w:ascii="Arial Rounded MT Bold" w:hAnsi="Arial Rounded MT Bold"/>
          <w:spacing w:val="-9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of</w:t>
      </w:r>
      <w:r w:rsidRPr="00AA7E3F">
        <w:rPr>
          <w:rFonts w:ascii="Arial Rounded MT Bold" w:hAnsi="Arial Rounded MT Bold"/>
          <w:spacing w:val="-9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maintenance</w:t>
      </w:r>
      <w:r w:rsidRPr="00AA7E3F">
        <w:rPr>
          <w:rFonts w:ascii="Arial Rounded MT Bold" w:hAnsi="Arial Rounded MT Bold"/>
          <w:spacing w:val="-8"/>
          <w:sz w:val="24"/>
        </w:rPr>
        <w:t xml:space="preserve"> </w:t>
      </w:r>
      <w:r w:rsidRPr="00AA7E3F">
        <w:rPr>
          <w:rFonts w:ascii="Arial Rounded MT Bold" w:hAnsi="Arial Rounded MT Bold"/>
          <w:sz w:val="24"/>
        </w:rPr>
        <w:t>tasks.</w:t>
      </w:r>
    </w:p>
    <w:p w14:paraId="31B194EB" w14:textId="1223C92E" w:rsidR="00BD1C27" w:rsidRPr="001049F1" w:rsidRDefault="00DF26F9" w:rsidP="00BD1C27">
      <w:pPr>
        <w:ind w:left="1800"/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 xml:space="preserve">Ans: </w:t>
      </w:r>
      <w:r w:rsidR="00BD1C27" w:rsidRPr="001049F1">
        <w:rPr>
          <w:rFonts w:asciiTheme="minorHAnsi" w:hAnsiTheme="minorHAnsi"/>
          <w:color w:val="00B050"/>
        </w:rPr>
        <w:t xml:space="preserve">Regular maintenance is important for computer hardware because it can: </w:t>
      </w:r>
    </w:p>
    <w:p w14:paraId="04AAD750" w14:textId="39C8D21B" w:rsidR="00BD1C27" w:rsidRPr="001049F1" w:rsidRDefault="00BD1C27" w:rsidP="00BD1C27">
      <w:pPr>
        <w:ind w:left="60"/>
        <w:rPr>
          <w:rFonts w:asciiTheme="minorHAnsi" w:hAnsiTheme="minorHAnsi"/>
          <w:color w:val="00B050"/>
        </w:rPr>
      </w:pPr>
    </w:p>
    <w:p w14:paraId="2912C6AB" w14:textId="77777777" w:rsidR="00BD1C27" w:rsidRPr="001049F1" w:rsidRDefault="00BD1C27" w:rsidP="00BD1C27">
      <w:pPr>
        <w:ind w:left="360"/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 xml:space="preserve">Improve performance: Regular maintenance can help your computer run smoothly and efficiently. </w:t>
      </w:r>
    </w:p>
    <w:p w14:paraId="505C6736" w14:textId="7991D102" w:rsidR="00BD1C27" w:rsidRPr="001049F1" w:rsidRDefault="00BD1C27" w:rsidP="00BD1C27">
      <w:pPr>
        <w:ind w:left="60"/>
        <w:rPr>
          <w:rFonts w:asciiTheme="minorHAnsi" w:hAnsiTheme="minorHAnsi"/>
          <w:color w:val="00B050"/>
        </w:rPr>
      </w:pPr>
    </w:p>
    <w:p w14:paraId="03F05B56" w14:textId="77777777" w:rsidR="00BD1C27" w:rsidRPr="001049F1" w:rsidRDefault="00BD1C27" w:rsidP="00BD1C27">
      <w:pPr>
        <w:ind w:left="360"/>
        <w:rPr>
          <w:rFonts w:asciiTheme="minorHAnsi" w:hAnsiTheme="minorHAnsi"/>
          <w:color w:val="00B050"/>
        </w:rPr>
      </w:pPr>
      <w:r w:rsidRPr="001049F1">
        <w:rPr>
          <w:rFonts w:asciiTheme="minorHAnsi" w:hAnsiTheme="minorHAnsi"/>
          <w:color w:val="00B050"/>
        </w:rPr>
        <w:t xml:space="preserve">Extend lifespan: Regular maintenance can help extend the lifespan of your computer by 5-8 years. </w:t>
      </w:r>
    </w:p>
    <w:p w14:paraId="36ECA81E" w14:textId="56087423" w:rsidR="00BD1C27" w:rsidRPr="001049F1" w:rsidRDefault="00BD1C27" w:rsidP="00BD1C27">
      <w:pPr>
        <w:ind w:left="60"/>
        <w:rPr>
          <w:rFonts w:asciiTheme="minorHAnsi" w:hAnsiTheme="minorHAnsi"/>
          <w:color w:val="00B050"/>
        </w:rPr>
      </w:pPr>
    </w:p>
    <w:p w14:paraId="37B789D5" w14:textId="2FFA5161" w:rsidR="00F51948" w:rsidRPr="001049F1" w:rsidRDefault="00BD1C27" w:rsidP="00BD1C27">
      <w:pPr>
        <w:ind w:left="360"/>
        <w:rPr>
          <w:rFonts w:asciiTheme="minorHAnsi" w:hAnsiTheme="minorHAnsi"/>
          <w:color w:val="196B24" w:themeColor="accent3"/>
        </w:rPr>
      </w:pPr>
      <w:r w:rsidRPr="001049F1">
        <w:rPr>
          <w:rFonts w:asciiTheme="minorHAnsi" w:hAnsiTheme="minorHAnsi"/>
          <w:color w:val="00B050"/>
        </w:rPr>
        <w:t>Protect against security threats: Regular maintenance can help protect your computer from security threats, such as viruses and malware</w:t>
      </w:r>
      <w:r w:rsidRPr="001049F1">
        <w:rPr>
          <w:rFonts w:asciiTheme="minorHAnsi" w:hAnsiTheme="minorHAnsi"/>
          <w:color w:val="196B24" w:themeColor="accent3"/>
        </w:rPr>
        <w:t>.</w:t>
      </w:r>
    </w:p>
    <w:sectPr w:rsidR="00F51948" w:rsidRPr="0010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E8555" w14:textId="77777777" w:rsidR="00761B0F" w:rsidRDefault="00761B0F" w:rsidP="00D53CB9">
      <w:r>
        <w:separator/>
      </w:r>
    </w:p>
  </w:endnote>
  <w:endnote w:type="continuationSeparator" w:id="0">
    <w:p w14:paraId="3A6751CB" w14:textId="77777777" w:rsidR="00761B0F" w:rsidRDefault="00761B0F" w:rsidP="00D5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668FA" w14:textId="77777777" w:rsidR="00761B0F" w:rsidRDefault="00761B0F" w:rsidP="00D53CB9">
      <w:r>
        <w:separator/>
      </w:r>
    </w:p>
  </w:footnote>
  <w:footnote w:type="continuationSeparator" w:id="0">
    <w:p w14:paraId="1CEF9795" w14:textId="77777777" w:rsidR="00761B0F" w:rsidRDefault="00761B0F" w:rsidP="00D5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F136D" w14:textId="0CA909EF" w:rsidR="00CE2F9F" w:rsidRDefault="00CE2F9F">
    <w:pPr>
      <w:pStyle w:val="Header"/>
    </w:pPr>
  </w:p>
  <w:p w14:paraId="0E61036F" w14:textId="77777777" w:rsidR="00CE2F9F" w:rsidRDefault="00CE2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49B6"/>
    <w:multiLevelType w:val="hybridMultilevel"/>
    <w:tmpl w:val="26061734"/>
    <w:lvl w:ilvl="0" w:tplc="3DFA2436">
      <w:start w:val="1"/>
      <w:numFmt w:val="lowerLetter"/>
      <w:lvlText w:val="%1)"/>
      <w:lvlJc w:val="left"/>
      <w:pPr>
        <w:ind w:left="352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877"/>
    <w:multiLevelType w:val="hybridMultilevel"/>
    <w:tmpl w:val="67D0F8F6"/>
    <w:lvl w:ilvl="0" w:tplc="3DFA2436">
      <w:start w:val="1"/>
      <w:numFmt w:val="lowerLetter"/>
      <w:lvlText w:val="%1)"/>
      <w:lvlJc w:val="left"/>
      <w:pPr>
        <w:ind w:left="2387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237A371D"/>
    <w:multiLevelType w:val="hybridMultilevel"/>
    <w:tmpl w:val="11868FAE"/>
    <w:lvl w:ilvl="0" w:tplc="40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24A21DB8"/>
    <w:multiLevelType w:val="hybridMultilevel"/>
    <w:tmpl w:val="C472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57D4"/>
    <w:multiLevelType w:val="hybridMultilevel"/>
    <w:tmpl w:val="30A0D6F6"/>
    <w:lvl w:ilvl="0" w:tplc="40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 w15:restartNumberingAfterBreak="0">
    <w:nsid w:val="44716A3B"/>
    <w:multiLevelType w:val="hybridMultilevel"/>
    <w:tmpl w:val="B3A8B328"/>
    <w:lvl w:ilvl="0" w:tplc="B28402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C5323"/>
    <w:multiLevelType w:val="hybridMultilevel"/>
    <w:tmpl w:val="515ED234"/>
    <w:lvl w:ilvl="0" w:tplc="40090017">
      <w:start w:val="1"/>
      <w:numFmt w:val="lowerLetter"/>
      <w:lvlText w:val="%1)"/>
      <w:lvlJc w:val="left"/>
      <w:pPr>
        <w:ind w:left="2177" w:hanging="360"/>
      </w:pPr>
    </w:lvl>
    <w:lvl w:ilvl="1" w:tplc="40090019" w:tentative="1">
      <w:start w:val="1"/>
      <w:numFmt w:val="lowerLetter"/>
      <w:lvlText w:val="%2."/>
      <w:lvlJc w:val="left"/>
      <w:pPr>
        <w:ind w:left="2897" w:hanging="360"/>
      </w:pPr>
    </w:lvl>
    <w:lvl w:ilvl="2" w:tplc="4009001B" w:tentative="1">
      <w:start w:val="1"/>
      <w:numFmt w:val="lowerRoman"/>
      <w:lvlText w:val="%3."/>
      <w:lvlJc w:val="right"/>
      <w:pPr>
        <w:ind w:left="3617" w:hanging="180"/>
      </w:pPr>
    </w:lvl>
    <w:lvl w:ilvl="3" w:tplc="4009000F" w:tentative="1">
      <w:start w:val="1"/>
      <w:numFmt w:val="decimal"/>
      <w:lvlText w:val="%4."/>
      <w:lvlJc w:val="left"/>
      <w:pPr>
        <w:ind w:left="4337" w:hanging="360"/>
      </w:pPr>
    </w:lvl>
    <w:lvl w:ilvl="4" w:tplc="40090019" w:tentative="1">
      <w:start w:val="1"/>
      <w:numFmt w:val="lowerLetter"/>
      <w:lvlText w:val="%5."/>
      <w:lvlJc w:val="left"/>
      <w:pPr>
        <w:ind w:left="5057" w:hanging="360"/>
      </w:pPr>
    </w:lvl>
    <w:lvl w:ilvl="5" w:tplc="4009001B" w:tentative="1">
      <w:start w:val="1"/>
      <w:numFmt w:val="lowerRoman"/>
      <w:lvlText w:val="%6."/>
      <w:lvlJc w:val="right"/>
      <w:pPr>
        <w:ind w:left="5777" w:hanging="180"/>
      </w:pPr>
    </w:lvl>
    <w:lvl w:ilvl="6" w:tplc="4009000F" w:tentative="1">
      <w:start w:val="1"/>
      <w:numFmt w:val="decimal"/>
      <w:lvlText w:val="%7."/>
      <w:lvlJc w:val="left"/>
      <w:pPr>
        <w:ind w:left="6497" w:hanging="360"/>
      </w:pPr>
    </w:lvl>
    <w:lvl w:ilvl="7" w:tplc="40090019" w:tentative="1">
      <w:start w:val="1"/>
      <w:numFmt w:val="lowerLetter"/>
      <w:lvlText w:val="%8."/>
      <w:lvlJc w:val="left"/>
      <w:pPr>
        <w:ind w:left="7217" w:hanging="360"/>
      </w:pPr>
    </w:lvl>
    <w:lvl w:ilvl="8" w:tplc="4009001B" w:tentative="1">
      <w:start w:val="1"/>
      <w:numFmt w:val="lowerRoman"/>
      <w:lvlText w:val="%9."/>
      <w:lvlJc w:val="right"/>
      <w:pPr>
        <w:ind w:left="7937" w:hanging="180"/>
      </w:pPr>
    </w:lvl>
  </w:abstractNum>
  <w:abstractNum w:abstractNumId="7" w15:restartNumberingAfterBreak="0">
    <w:nsid w:val="5D11281F"/>
    <w:multiLevelType w:val="hybridMultilevel"/>
    <w:tmpl w:val="CE44A328"/>
    <w:lvl w:ilvl="0" w:tplc="3DFA2436">
      <w:start w:val="1"/>
      <w:numFmt w:val="lowerLetter"/>
      <w:lvlText w:val="%1)"/>
      <w:lvlJc w:val="left"/>
      <w:pPr>
        <w:ind w:left="2387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61AA0401"/>
    <w:multiLevelType w:val="hybridMultilevel"/>
    <w:tmpl w:val="B0A4235C"/>
    <w:lvl w:ilvl="0" w:tplc="3DFA2436">
      <w:start w:val="1"/>
      <w:numFmt w:val="lowerLetter"/>
      <w:lvlText w:val="%1)"/>
      <w:lvlJc w:val="left"/>
      <w:pPr>
        <w:ind w:left="3701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9117F2D"/>
    <w:multiLevelType w:val="hybridMultilevel"/>
    <w:tmpl w:val="6B54E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4FA1"/>
    <w:multiLevelType w:val="hybridMultilevel"/>
    <w:tmpl w:val="20B0636C"/>
    <w:lvl w:ilvl="0" w:tplc="4009000F">
      <w:start w:val="1"/>
      <w:numFmt w:val="decimal"/>
      <w:lvlText w:val="%1."/>
      <w:lvlJc w:val="left"/>
      <w:pPr>
        <w:ind w:left="1570" w:hanging="360"/>
      </w:p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1" w15:restartNumberingAfterBreak="0">
    <w:nsid w:val="70E5611E"/>
    <w:multiLevelType w:val="hybridMultilevel"/>
    <w:tmpl w:val="31922642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3DFA2436">
      <w:start w:val="1"/>
      <w:numFmt w:val="lowerLetter"/>
      <w:lvlText w:val="%2)"/>
      <w:lvlJc w:val="left"/>
      <w:pPr>
        <w:ind w:left="2529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2" w:tplc="B3CE6438">
      <w:numFmt w:val="bullet"/>
      <w:lvlText w:val="•"/>
      <w:lvlJc w:val="left"/>
      <w:pPr>
        <w:ind w:left="3309" w:hanging="260"/>
      </w:pPr>
      <w:rPr>
        <w:rFonts w:hint="default"/>
        <w:lang w:val="en-US" w:eastAsia="en-US" w:bidi="ar-SA"/>
      </w:rPr>
    </w:lvl>
    <w:lvl w:ilvl="3" w:tplc="114630C0">
      <w:numFmt w:val="bullet"/>
      <w:lvlText w:val="•"/>
      <w:lvlJc w:val="left"/>
      <w:pPr>
        <w:ind w:left="4157" w:hanging="260"/>
      </w:pPr>
      <w:rPr>
        <w:rFonts w:hint="default"/>
        <w:lang w:val="en-US" w:eastAsia="en-US" w:bidi="ar-SA"/>
      </w:rPr>
    </w:lvl>
    <w:lvl w:ilvl="4" w:tplc="97AAD636">
      <w:numFmt w:val="bullet"/>
      <w:lvlText w:val="•"/>
      <w:lvlJc w:val="left"/>
      <w:pPr>
        <w:ind w:left="5004" w:hanging="260"/>
      </w:pPr>
      <w:rPr>
        <w:rFonts w:hint="default"/>
        <w:lang w:val="en-US" w:eastAsia="en-US" w:bidi="ar-SA"/>
      </w:rPr>
    </w:lvl>
    <w:lvl w:ilvl="5" w:tplc="818C767A">
      <w:numFmt w:val="bullet"/>
      <w:lvlText w:val="•"/>
      <w:lvlJc w:val="left"/>
      <w:pPr>
        <w:ind w:left="5852" w:hanging="260"/>
      </w:pPr>
      <w:rPr>
        <w:rFonts w:hint="default"/>
        <w:lang w:val="en-US" w:eastAsia="en-US" w:bidi="ar-SA"/>
      </w:rPr>
    </w:lvl>
    <w:lvl w:ilvl="6" w:tplc="86AA87D6">
      <w:numFmt w:val="bullet"/>
      <w:lvlText w:val="•"/>
      <w:lvlJc w:val="left"/>
      <w:pPr>
        <w:ind w:left="6700" w:hanging="260"/>
      </w:pPr>
      <w:rPr>
        <w:rFonts w:hint="default"/>
        <w:lang w:val="en-US" w:eastAsia="en-US" w:bidi="ar-SA"/>
      </w:rPr>
    </w:lvl>
    <w:lvl w:ilvl="7" w:tplc="A638326E">
      <w:numFmt w:val="bullet"/>
      <w:lvlText w:val="•"/>
      <w:lvlJc w:val="left"/>
      <w:pPr>
        <w:ind w:left="7547" w:hanging="260"/>
      </w:pPr>
      <w:rPr>
        <w:rFonts w:hint="default"/>
        <w:lang w:val="en-US" w:eastAsia="en-US" w:bidi="ar-SA"/>
      </w:rPr>
    </w:lvl>
    <w:lvl w:ilvl="8" w:tplc="15B66184">
      <w:numFmt w:val="bullet"/>
      <w:lvlText w:val="•"/>
      <w:lvlJc w:val="left"/>
      <w:pPr>
        <w:ind w:left="8395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402FB2"/>
    <w:multiLevelType w:val="hybridMultilevel"/>
    <w:tmpl w:val="EF727A6A"/>
    <w:lvl w:ilvl="0" w:tplc="40090017">
      <w:start w:val="1"/>
      <w:numFmt w:val="lowerLetter"/>
      <w:lvlText w:val="%1)"/>
      <w:lvlJc w:val="left"/>
      <w:pPr>
        <w:ind w:left="2229" w:hanging="360"/>
      </w:pPr>
    </w:lvl>
    <w:lvl w:ilvl="1" w:tplc="40090019" w:tentative="1">
      <w:start w:val="1"/>
      <w:numFmt w:val="lowerLetter"/>
      <w:lvlText w:val="%2."/>
      <w:lvlJc w:val="left"/>
      <w:pPr>
        <w:ind w:left="2949" w:hanging="360"/>
      </w:pPr>
    </w:lvl>
    <w:lvl w:ilvl="2" w:tplc="4009001B" w:tentative="1">
      <w:start w:val="1"/>
      <w:numFmt w:val="lowerRoman"/>
      <w:lvlText w:val="%3."/>
      <w:lvlJc w:val="right"/>
      <w:pPr>
        <w:ind w:left="3669" w:hanging="180"/>
      </w:pPr>
    </w:lvl>
    <w:lvl w:ilvl="3" w:tplc="4009000F" w:tentative="1">
      <w:start w:val="1"/>
      <w:numFmt w:val="decimal"/>
      <w:lvlText w:val="%4."/>
      <w:lvlJc w:val="left"/>
      <w:pPr>
        <w:ind w:left="4389" w:hanging="360"/>
      </w:pPr>
    </w:lvl>
    <w:lvl w:ilvl="4" w:tplc="40090019" w:tentative="1">
      <w:start w:val="1"/>
      <w:numFmt w:val="lowerLetter"/>
      <w:lvlText w:val="%5."/>
      <w:lvlJc w:val="left"/>
      <w:pPr>
        <w:ind w:left="5109" w:hanging="360"/>
      </w:pPr>
    </w:lvl>
    <w:lvl w:ilvl="5" w:tplc="4009001B" w:tentative="1">
      <w:start w:val="1"/>
      <w:numFmt w:val="lowerRoman"/>
      <w:lvlText w:val="%6."/>
      <w:lvlJc w:val="right"/>
      <w:pPr>
        <w:ind w:left="5829" w:hanging="180"/>
      </w:pPr>
    </w:lvl>
    <w:lvl w:ilvl="6" w:tplc="4009000F" w:tentative="1">
      <w:start w:val="1"/>
      <w:numFmt w:val="decimal"/>
      <w:lvlText w:val="%7."/>
      <w:lvlJc w:val="left"/>
      <w:pPr>
        <w:ind w:left="6549" w:hanging="360"/>
      </w:pPr>
    </w:lvl>
    <w:lvl w:ilvl="7" w:tplc="40090019" w:tentative="1">
      <w:start w:val="1"/>
      <w:numFmt w:val="lowerLetter"/>
      <w:lvlText w:val="%8."/>
      <w:lvlJc w:val="left"/>
      <w:pPr>
        <w:ind w:left="7269" w:hanging="360"/>
      </w:pPr>
    </w:lvl>
    <w:lvl w:ilvl="8" w:tplc="4009001B" w:tentative="1">
      <w:start w:val="1"/>
      <w:numFmt w:val="lowerRoman"/>
      <w:lvlText w:val="%9."/>
      <w:lvlJc w:val="right"/>
      <w:pPr>
        <w:ind w:left="7989" w:hanging="180"/>
      </w:pPr>
    </w:lvl>
  </w:abstractNum>
  <w:num w:numId="1" w16cid:durableId="863247632">
    <w:abstractNumId w:val="11"/>
  </w:num>
  <w:num w:numId="2" w16cid:durableId="742871212">
    <w:abstractNumId w:val="0"/>
  </w:num>
  <w:num w:numId="3" w16cid:durableId="1901672033">
    <w:abstractNumId w:val="8"/>
  </w:num>
  <w:num w:numId="4" w16cid:durableId="36319408">
    <w:abstractNumId w:val="1"/>
  </w:num>
  <w:num w:numId="5" w16cid:durableId="1106000731">
    <w:abstractNumId w:val="7"/>
  </w:num>
  <w:num w:numId="6" w16cid:durableId="113603105">
    <w:abstractNumId w:val="3"/>
  </w:num>
  <w:num w:numId="7" w16cid:durableId="1040282330">
    <w:abstractNumId w:val="9"/>
  </w:num>
  <w:num w:numId="8" w16cid:durableId="2019699262">
    <w:abstractNumId w:val="4"/>
  </w:num>
  <w:num w:numId="9" w16cid:durableId="1206721558">
    <w:abstractNumId w:val="2"/>
  </w:num>
  <w:num w:numId="10" w16cid:durableId="300352320">
    <w:abstractNumId w:val="6"/>
  </w:num>
  <w:num w:numId="11" w16cid:durableId="2064987822">
    <w:abstractNumId w:val="12"/>
  </w:num>
  <w:num w:numId="12" w16cid:durableId="420222565">
    <w:abstractNumId w:val="5"/>
  </w:num>
  <w:num w:numId="13" w16cid:durableId="1249191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F2"/>
    <w:rsid w:val="00011CC2"/>
    <w:rsid w:val="000146F2"/>
    <w:rsid w:val="0004362F"/>
    <w:rsid w:val="000526AE"/>
    <w:rsid w:val="00070297"/>
    <w:rsid w:val="000B389C"/>
    <w:rsid w:val="000B7D91"/>
    <w:rsid w:val="00103B31"/>
    <w:rsid w:val="001049F1"/>
    <w:rsid w:val="00133CB1"/>
    <w:rsid w:val="0017733E"/>
    <w:rsid w:val="001F778C"/>
    <w:rsid w:val="00205B6A"/>
    <w:rsid w:val="002062C5"/>
    <w:rsid w:val="00213427"/>
    <w:rsid w:val="00221CBE"/>
    <w:rsid w:val="0022434E"/>
    <w:rsid w:val="002E1479"/>
    <w:rsid w:val="002E314C"/>
    <w:rsid w:val="002F5FD7"/>
    <w:rsid w:val="00397D0E"/>
    <w:rsid w:val="003A7EB7"/>
    <w:rsid w:val="003D1575"/>
    <w:rsid w:val="003E14FC"/>
    <w:rsid w:val="003E5B17"/>
    <w:rsid w:val="003E7133"/>
    <w:rsid w:val="003F544C"/>
    <w:rsid w:val="00405F48"/>
    <w:rsid w:val="00422E25"/>
    <w:rsid w:val="004652A7"/>
    <w:rsid w:val="00494DE3"/>
    <w:rsid w:val="004D1F4A"/>
    <w:rsid w:val="00555CBB"/>
    <w:rsid w:val="005613B8"/>
    <w:rsid w:val="0056723B"/>
    <w:rsid w:val="00573765"/>
    <w:rsid w:val="005B2349"/>
    <w:rsid w:val="005C5971"/>
    <w:rsid w:val="005E1F2B"/>
    <w:rsid w:val="005F5F74"/>
    <w:rsid w:val="0062061A"/>
    <w:rsid w:val="00675FB5"/>
    <w:rsid w:val="00676418"/>
    <w:rsid w:val="00681C9C"/>
    <w:rsid w:val="006C6AB2"/>
    <w:rsid w:val="00720E94"/>
    <w:rsid w:val="00751660"/>
    <w:rsid w:val="00761B0F"/>
    <w:rsid w:val="00765109"/>
    <w:rsid w:val="007718CF"/>
    <w:rsid w:val="0077511C"/>
    <w:rsid w:val="007A1066"/>
    <w:rsid w:val="007A54AF"/>
    <w:rsid w:val="007D12CB"/>
    <w:rsid w:val="007D5C55"/>
    <w:rsid w:val="007D6EE5"/>
    <w:rsid w:val="00854ECE"/>
    <w:rsid w:val="00892EA7"/>
    <w:rsid w:val="008A5897"/>
    <w:rsid w:val="008E250D"/>
    <w:rsid w:val="00930BE3"/>
    <w:rsid w:val="009B3D03"/>
    <w:rsid w:val="009B4645"/>
    <w:rsid w:val="009E21BC"/>
    <w:rsid w:val="009E4949"/>
    <w:rsid w:val="00A514F6"/>
    <w:rsid w:val="00A7405A"/>
    <w:rsid w:val="00A85CEC"/>
    <w:rsid w:val="00A912A6"/>
    <w:rsid w:val="00AA7E3F"/>
    <w:rsid w:val="00AB78F9"/>
    <w:rsid w:val="00AC27C2"/>
    <w:rsid w:val="00B31FAB"/>
    <w:rsid w:val="00B7625E"/>
    <w:rsid w:val="00B8432A"/>
    <w:rsid w:val="00B93A98"/>
    <w:rsid w:val="00B9478C"/>
    <w:rsid w:val="00BA069D"/>
    <w:rsid w:val="00BD1C27"/>
    <w:rsid w:val="00BF035A"/>
    <w:rsid w:val="00BF3A5E"/>
    <w:rsid w:val="00C53954"/>
    <w:rsid w:val="00C965A6"/>
    <w:rsid w:val="00CB24C2"/>
    <w:rsid w:val="00CB579B"/>
    <w:rsid w:val="00CD606E"/>
    <w:rsid w:val="00CE2F9F"/>
    <w:rsid w:val="00D2508C"/>
    <w:rsid w:val="00D2789E"/>
    <w:rsid w:val="00D53CB9"/>
    <w:rsid w:val="00D628A3"/>
    <w:rsid w:val="00D7212C"/>
    <w:rsid w:val="00D85F4C"/>
    <w:rsid w:val="00DA7C74"/>
    <w:rsid w:val="00DB4EAD"/>
    <w:rsid w:val="00DF26F9"/>
    <w:rsid w:val="00E2473F"/>
    <w:rsid w:val="00E26986"/>
    <w:rsid w:val="00E6221B"/>
    <w:rsid w:val="00E73C42"/>
    <w:rsid w:val="00EC64B2"/>
    <w:rsid w:val="00F51948"/>
    <w:rsid w:val="00F645EC"/>
    <w:rsid w:val="00F815A0"/>
    <w:rsid w:val="00FA64D8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3515"/>
  <w15:chartTrackingRefBased/>
  <w15:docId w15:val="{ACCE5539-CD71-4594-BA72-6C826471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20" w:line="233" w:lineRule="auto"/>
        <w:ind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6F2"/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46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46F2"/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146F2"/>
    <w:pPr>
      <w:ind w:left="1161" w:hanging="361"/>
    </w:pPr>
  </w:style>
  <w:style w:type="paragraph" w:styleId="Header">
    <w:name w:val="header"/>
    <w:basedOn w:val="Normal"/>
    <w:link w:val="HeaderChar"/>
    <w:uiPriority w:val="99"/>
    <w:unhideWhenUsed/>
    <w:rsid w:val="00D53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CB9"/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3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CB9"/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character" w:customStyle="1" w:styleId="jpfdse">
    <w:name w:val="jpfdse"/>
    <w:basedOn w:val="DefaultParagraphFont"/>
    <w:rsid w:val="001F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16CE-6B3D-487C-8738-540BEBF6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lakshyjain2006@outlook.com</dc:creator>
  <cp:keywords/>
  <dc:description/>
  <cp:lastModifiedBy>lakshyjain2006@outlook.com</cp:lastModifiedBy>
  <cp:revision>13</cp:revision>
  <dcterms:created xsi:type="dcterms:W3CDTF">2024-10-21T11:11:00Z</dcterms:created>
  <dcterms:modified xsi:type="dcterms:W3CDTF">2024-10-22T16:06:00Z</dcterms:modified>
</cp:coreProperties>
</file>